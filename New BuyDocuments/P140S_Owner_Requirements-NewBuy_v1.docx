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468" w:type="dxa"/>
        <w:tblLayout w:type="fixed"/>
        <w:tblLook w:val="0000"/>
      </w:tblPr>
      <w:tblGrid>
        <w:gridCol w:w="9468"/>
      </w:tblGrid>
      <w:tr w:rsidR="00D67B87" w:rsidTr="007B1895">
        <w:tblPrEx>
          <w:tblCellMar>
            <w:top w:w="0" w:type="dxa"/>
            <w:bottom w:w="0" w:type="dxa"/>
          </w:tblCellMar>
        </w:tblPrEx>
        <w:trPr>
          <w:trHeight w:val="1200"/>
        </w:trPr>
        <w:tc>
          <w:tcPr>
            <w:tcW w:w="9468" w:type="dxa"/>
            <w:tcBorders>
              <w:top w:val="single" w:sz="4" w:space="0" w:color="auto"/>
              <w:bottom w:val="single" w:sz="4" w:space="0" w:color="auto"/>
            </w:tcBorders>
            <w:vAlign w:val="center"/>
          </w:tcPr>
          <w:p w:rsidR="00D67B87" w:rsidRPr="00260B56" w:rsidRDefault="00D67B87" w:rsidP="007B1895">
            <w:pPr>
              <w:tabs>
                <w:tab w:val="left" w:pos="1620"/>
              </w:tabs>
              <w:spacing w:before="60" w:after="60"/>
              <w:rPr>
                <w:rFonts w:ascii="Arial" w:hAnsi="Arial"/>
                <w:b/>
                <w:sz w:val="28"/>
              </w:rPr>
            </w:pPr>
            <w:r w:rsidRPr="00260B56">
              <w:rPr>
                <w:rFonts w:ascii="Arial" w:hAnsi="Arial"/>
                <w:sz w:val="28"/>
              </w:rPr>
              <w:t>Project</w:t>
            </w:r>
            <w:r w:rsidRPr="004C715B">
              <w:t>:</w:t>
            </w:r>
            <w:r w:rsidRPr="004C715B">
              <w:tab/>
            </w:r>
            <w:r>
              <w:rPr>
                <w:rFonts w:ascii="Arial" w:hAnsi="Arial"/>
                <w:b/>
                <w:sz w:val="28"/>
              </w:rPr>
              <w:t>New Buy Tool</w:t>
            </w:r>
          </w:p>
          <w:p w:rsidR="00D67B87" w:rsidRDefault="00D67B87" w:rsidP="007B1895">
            <w:pPr>
              <w:tabs>
                <w:tab w:val="left" w:pos="1620"/>
              </w:tabs>
              <w:spacing w:before="60" w:after="60"/>
            </w:pPr>
            <w:r w:rsidRPr="00260B56">
              <w:rPr>
                <w:rFonts w:ascii="Arial" w:hAnsi="Arial"/>
                <w:sz w:val="28"/>
              </w:rPr>
              <w:t>Deliverable:</w:t>
            </w:r>
            <w:r w:rsidRPr="00260B56">
              <w:rPr>
                <w:rFonts w:ascii="Arial" w:hAnsi="Arial"/>
                <w:sz w:val="28"/>
              </w:rPr>
              <w:tab/>
            </w:r>
            <w:fldSimple w:instr=" SUBJECT  \* MERGEFORMAT ">
              <w:r>
                <w:rPr>
                  <w:rFonts w:ascii="Arial" w:hAnsi="Arial"/>
                  <w:b/>
                  <w:sz w:val="28"/>
                </w:rPr>
                <w:t>P140S</w:t>
              </w:r>
            </w:fldSimple>
            <w:r w:rsidRPr="00260B56">
              <w:rPr>
                <w:rFonts w:ascii="Arial" w:hAnsi="Arial"/>
                <w:b/>
                <w:sz w:val="28"/>
              </w:rPr>
              <w:t xml:space="preserve"> </w:t>
            </w:r>
            <w:fldSimple w:instr=" TITLE  \* MERGEFORMAT ">
              <w:r>
                <w:rPr>
                  <w:rFonts w:ascii="Arial" w:hAnsi="Arial"/>
                  <w:b/>
                  <w:sz w:val="28"/>
                </w:rPr>
                <w:t>Owner Requirements</w:t>
              </w:r>
            </w:fldSimple>
          </w:p>
        </w:tc>
      </w:tr>
      <w:tr w:rsidR="00D67B87" w:rsidTr="007B1895">
        <w:tblPrEx>
          <w:tblCellMar>
            <w:top w:w="0" w:type="dxa"/>
            <w:bottom w:w="0" w:type="dxa"/>
          </w:tblCellMar>
        </w:tblPrEx>
        <w:trPr>
          <w:tblHeader/>
        </w:trPr>
        <w:tc>
          <w:tcPr>
            <w:tcW w:w="9468" w:type="dxa"/>
            <w:tcBorders>
              <w:top w:val="single" w:sz="4" w:space="0" w:color="auto"/>
            </w:tcBorders>
          </w:tcPr>
          <w:p w:rsidR="00D67B87" w:rsidRDefault="00D67B87" w:rsidP="007B1895">
            <w:pPr>
              <w:pStyle w:val="BlockTitle"/>
            </w:pPr>
            <w:r>
              <w:t>Description</w:t>
            </w:r>
          </w:p>
        </w:tc>
      </w:tr>
      <w:tr w:rsidR="00D67B87" w:rsidTr="007B1895">
        <w:tblPrEx>
          <w:tblCellMar>
            <w:top w:w="0" w:type="dxa"/>
            <w:bottom w:w="0" w:type="dxa"/>
          </w:tblCellMar>
        </w:tblPrEx>
        <w:trPr>
          <w:tblHeader/>
        </w:trPr>
        <w:tc>
          <w:tcPr>
            <w:tcW w:w="9468" w:type="dxa"/>
          </w:tcPr>
          <w:p w:rsidR="00D67B87" w:rsidRDefault="00D67B87" w:rsidP="007B1895">
            <w:r>
              <w:t>The purpose of this document is to describe the business objectives, scope, and critical requirements for the information system.</w:t>
            </w:r>
          </w:p>
        </w:tc>
      </w:tr>
    </w:tbl>
    <w:p w:rsidR="00D67B87" w:rsidRDefault="00D67B87" w:rsidP="00D67B87"/>
    <w:p w:rsidR="00D67B87" w:rsidRPr="00817EB5" w:rsidRDefault="00D67B87" w:rsidP="00D67B87">
      <w:pPr>
        <w:pStyle w:val="BlockTitle"/>
        <w:rPr>
          <w:sz w:val="16"/>
          <w:szCs w:val="16"/>
        </w:rPr>
      </w:pPr>
      <w:r>
        <w:t xml:space="preserve">Content Owner:  </w:t>
      </w:r>
      <w:r w:rsidRPr="00D67B87">
        <w:t>Phillips, Rick E</w:t>
      </w:r>
      <w:r>
        <w:br/>
      </w:r>
      <w:r w:rsidRPr="00D67B87">
        <w:rPr>
          <w:rFonts w:ascii="Times New Roman" w:hAnsi="Times New Roman"/>
          <w:sz w:val="24"/>
        </w:rPr>
        <w:t>PROD SPT LOGISTICS</w:t>
      </w:r>
      <w:r w:rsidRPr="00D67B87">
        <w:rPr>
          <w:rFonts w:ascii="Times New Roman" w:hAnsi="Times New Roman"/>
          <w:color w:val="FF0000"/>
          <w:sz w:val="24"/>
        </w:rPr>
        <w:t xml:space="preserve"> </w:t>
      </w:r>
      <w:r w:rsidRPr="00D05DF0">
        <w:rPr>
          <w:rFonts w:ascii="Times New Roman" w:hAnsi="Times New Roman"/>
          <w:color w:val="FF0000"/>
          <w:sz w:val="24"/>
        </w:rPr>
        <w:br/>
      </w:r>
      <w:proofErr w:type="gramStart"/>
      <w:r w:rsidRPr="00817EB5">
        <w:rPr>
          <w:sz w:val="16"/>
          <w:szCs w:val="16"/>
        </w:rPr>
        <w:t>All</w:t>
      </w:r>
      <w:proofErr w:type="gramEnd"/>
      <w:r w:rsidRPr="00817EB5">
        <w:rPr>
          <w:sz w:val="16"/>
          <w:szCs w:val="16"/>
        </w:rPr>
        <w:t xml:space="preserve"> future revisions to this document shall be approved by the content owner prior to release.</w:t>
      </w:r>
    </w:p>
    <w:p w:rsidR="00D67B87" w:rsidRDefault="00D67B87" w:rsidP="009726C6">
      <w:pPr>
        <w:pStyle w:val="Title"/>
      </w:pPr>
    </w:p>
    <w:p w:rsidR="00D67B87" w:rsidRDefault="00D67B87" w:rsidP="009726C6">
      <w:pPr>
        <w:pStyle w:val="Title"/>
      </w:pPr>
    </w:p>
    <w:p w:rsidR="009726C6" w:rsidRDefault="009726C6" w:rsidP="009726C6">
      <w:pPr>
        <w:pStyle w:val="Title"/>
      </w:pPr>
      <w:r>
        <w:t>Document Information</w:t>
      </w:r>
    </w:p>
    <w:tbl>
      <w:tblPr>
        <w:tblW w:w="0" w:type="auto"/>
        <w:jc w:val="center"/>
        <w:tblLayout w:type="fixed"/>
        <w:tblLook w:val="0000"/>
      </w:tblPr>
      <w:tblGrid>
        <w:gridCol w:w="2016"/>
        <w:gridCol w:w="864"/>
        <w:gridCol w:w="2736"/>
        <w:gridCol w:w="144"/>
        <w:gridCol w:w="92"/>
        <w:gridCol w:w="1384"/>
        <w:gridCol w:w="236"/>
        <w:gridCol w:w="1170"/>
      </w:tblGrid>
      <w:tr w:rsidR="009726C6" w:rsidTr="009726C6">
        <w:trPr>
          <w:jc w:val="center"/>
        </w:trPr>
        <w:tc>
          <w:tcPr>
            <w:tcW w:w="2880" w:type="dxa"/>
            <w:gridSpan w:val="2"/>
            <w:tcBorders>
              <w:top w:val="single" w:sz="6" w:space="0" w:color="auto"/>
              <w:left w:val="single" w:sz="6" w:space="0" w:color="auto"/>
              <w:bottom w:val="single" w:sz="6" w:space="0" w:color="auto"/>
              <w:right w:val="single" w:sz="6" w:space="0" w:color="auto"/>
            </w:tcBorders>
          </w:tcPr>
          <w:p w:rsidR="009726C6" w:rsidRDefault="009726C6">
            <w:pPr>
              <w:pStyle w:val="DocInfo"/>
            </w:pPr>
            <w:r>
              <w:t>Document Type</w:t>
            </w:r>
          </w:p>
          <w:p w:rsidR="009726C6" w:rsidRDefault="00BB2D5A">
            <w:pPr>
              <w:pStyle w:val="TableText"/>
            </w:pPr>
            <w:r>
              <w:t>Requirements</w:t>
            </w:r>
            <w:r w:rsidR="009726C6">
              <w:t xml:space="preserve"> Document</w:t>
            </w:r>
          </w:p>
        </w:tc>
        <w:tc>
          <w:tcPr>
            <w:tcW w:w="2880" w:type="dxa"/>
            <w:gridSpan w:val="2"/>
            <w:tcBorders>
              <w:top w:val="single" w:sz="6" w:space="0" w:color="auto"/>
              <w:left w:val="single" w:sz="6" w:space="0" w:color="auto"/>
              <w:bottom w:val="single" w:sz="6" w:space="0" w:color="auto"/>
              <w:right w:val="single" w:sz="6" w:space="0" w:color="auto"/>
            </w:tcBorders>
          </w:tcPr>
          <w:p w:rsidR="009726C6" w:rsidRDefault="009726C6">
            <w:pPr>
              <w:pStyle w:val="DocInfo"/>
            </w:pPr>
            <w:r>
              <w:t>Original Release Date</w:t>
            </w:r>
          </w:p>
          <w:p w:rsidR="009726C6" w:rsidRDefault="009726C6">
            <w:pPr>
              <w:pStyle w:val="TableText"/>
            </w:pPr>
          </w:p>
        </w:tc>
        <w:tc>
          <w:tcPr>
            <w:tcW w:w="2882" w:type="dxa"/>
            <w:gridSpan w:val="4"/>
            <w:tcBorders>
              <w:top w:val="single" w:sz="6" w:space="0" w:color="auto"/>
              <w:left w:val="single" w:sz="6" w:space="0" w:color="auto"/>
              <w:bottom w:val="single" w:sz="6" w:space="0" w:color="auto"/>
              <w:right w:val="single" w:sz="6" w:space="0" w:color="auto"/>
            </w:tcBorders>
          </w:tcPr>
          <w:p w:rsidR="009726C6" w:rsidRDefault="009726C6">
            <w:pPr>
              <w:pStyle w:val="DocInfo"/>
            </w:pPr>
            <w:r>
              <w:t>Contract Number (if required)</w:t>
            </w:r>
          </w:p>
          <w:p w:rsidR="009726C6" w:rsidRDefault="009726C6">
            <w:pPr>
              <w:pStyle w:val="TableText"/>
            </w:pPr>
          </w:p>
        </w:tc>
      </w:tr>
      <w:tr w:rsidR="009726C6" w:rsidTr="009726C6">
        <w:trPr>
          <w:jc w:val="center"/>
        </w:trPr>
        <w:tc>
          <w:tcPr>
            <w:tcW w:w="8642" w:type="dxa"/>
            <w:gridSpan w:val="8"/>
            <w:tcBorders>
              <w:top w:val="single" w:sz="6" w:space="0" w:color="auto"/>
              <w:left w:val="nil"/>
              <w:bottom w:val="nil"/>
              <w:right w:val="nil"/>
            </w:tcBorders>
          </w:tcPr>
          <w:p w:rsidR="009726C6" w:rsidRDefault="009726C6">
            <w:pPr>
              <w:pStyle w:val="DocInfo"/>
            </w:pPr>
          </w:p>
          <w:p w:rsidR="009726C6" w:rsidRDefault="009726C6">
            <w:pPr>
              <w:pStyle w:val="DocInfo"/>
              <w:rPr>
                <w:b w:val="0"/>
              </w:rPr>
            </w:pPr>
            <w:r>
              <w:t>Signatures for original release</w:t>
            </w:r>
          </w:p>
        </w:tc>
      </w:tr>
      <w:tr w:rsidR="009726C6" w:rsidTr="009726C6">
        <w:trPr>
          <w:jc w:val="center"/>
        </w:trPr>
        <w:tc>
          <w:tcPr>
            <w:tcW w:w="2016" w:type="dxa"/>
          </w:tcPr>
          <w:p w:rsidR="009726C6" w:rsidRDefault="009726C6">
            <w:pPr>
              <w:pStyle w:val="SignerRole"/>
            </w:pPr>
            <w:r>
              <w:t>AUTHoR:</w:t>
            </w:r>
          </w:p>
        </w:tc>
        <w:tc>
          <w:tcPr>
            <w:tcW w:w="3600" w:type="dxa"/>
            <w:gridSpan w:val="2"/>
            <w:tcBorders>
              <w:top w:val="nil"/>
              <w:left w:val="nil"/>
              <w:bottom w:val="single" w:sz="6" w:space="0" w:color="auto"/>
              <w:right w:val="nil"/>
            </w:tcBorders>
          </w:tcPr>
          <w:p w:rsidR="009726C6" w:rsidRDefault="009726C6">
            <w:pPr>
              <w:pStyle w:val="TableText"/>
              <w:spacing w:before="360"/>
              <w:rPr>
                <w:sz w:val="16"/>
              </w:rPr>
            </w:pPr>
            <w:r>
              <w:rPr>
                <w:sz w:val="16"/>
              </w:rPr>
              <w:t>Jonathan Walker</w:t>
            </w:r>
          </w:p>
        </w:tc>
        <w:tc>
          <w:tcPr>
            <w:tcW w:w="236" w:type="dxa"/>
            <w:gridSpan w:val="2"/>
          </w:tcPr>
          <w:p w:rsidR="009726C6" w:rsidRDefault="009726C6">
            <w:pPr>
              <w:pStyle w:val="TableText"/>
              <w:spacing w:before="360"/>
              <w:rPr>
                <w:sz w:val="16"/>
              </w:rPr>
            </w:pPr>
          </w:p>
        </w:tc>
        <w:tc>
          <w:tcPr>
            <w:tcW w:w="1384" w:type="dxa"/>
            <w:tcBorders>
              <w:top w:val="nil"/>
              <w:left w:val="nil"/>
              <w:bottom w:val="single" w:sz="6" w:space="0" w:color="auto"/>
              <w:right w:val="nil"/>
            </w:tcBorders>
          </w:tcPr>
          <w:p w:rsidR="009726C6" w:rsidRDefault="009726C6">
            <w:pPr>
              <w:pStyle w:val="TableText"/>
              <w:spacing w:before="360"/>
              <w:jc w:val="center"/>
              <w:rPr>
                <w:sz w:val="16"/>
              </w:rPr>
            </w:pPr>
            <w:r>
              <w:rPr>
                <w:rFonts w:ascii="Arial" w:hAnsi="Arial" w:cs="Arial"/>
                <w:sz w:val="16"/>
                <w:szCs w:val="16"/>
              </w:rPr>
              <w:t>9T-IT-TD00</w:t>
            </w:r>
          </w:p>
        </w:tc>
        <w:tc>
          <w:tcPr>
            <w:tcW w:w="236" w:type="dxa"/>
          </w:tcPr>
          <w:p w:rsidR="009726C6" w:rsidRDefault="009726C6">
            <w:pPr>
              <w:pStyle w:val="TableText"/>
              <w:spacing w:before="360"/>
              <w:jc w:val="center"/>
              <w:rPr>
                <w:sz w:val="16"/>
              </w:rPr>
            </w:pPr>
          </w:p>
        </w:tc>
        <w:tc>
          <w:tcPr>
            <w:tcW w:w="1170" w:type="dxa"/>
            <w:tcBorders>
              <w:top w:val="nil"/>
              <w:left w:val="nil"/>
              <w:bottom w:val="single" w:sz="6" w:space="0" w:color="auto"/>
              <w:right w:val="nil"/>
            </w:tcBorders>
          </w:tcPr>
          <w:p w:rsidR="009726C6" w:rsidRDefault="008D1577">
            <w:pPr>
              <w:pStyle w:val="TableText"/>
              <w:spacing w:before="360"/>
              <w:jc w:val="center"/>
              <w:rPr>
                <w:sz w:val="16"/>
              </w:rPr>
            </w:pPr>
            <w:r>
              <w:rPr>
                <w:sz w:val="16"/>
              </w:rPr>
              <w:t>02/01/2012</w:t>
            </w:r>
          </w:p>
        </w:tc>
      </w:tr>
      <w:tr w:rsidR="009726C6" w:rsidTr="009726C6">
        <w:trPr>
          <w:jc w:val="center"/>
        </w:trPr>
        <w:tc>
          <w:tcPr>
            <w:tcW w:w="2016" w:type="dxa"/>
          </w:tcPr>
          <w:p w:rsidR="009726C6" w:rsidRDefault="009726C6">
            <w:pPr>
              <w:pStyle w:val="TOC5"/>
              <w:rPr>
                <w:sz w:val="16"/>
              </w:rPr>
            </w:pPr>
          </w:p>
        </w:tc>
        <w:tc>
          <w:tcPr>
            <w:tcW w:w="3600" w:type="dxa"/>
            <w:gridSpan w:val="2"/>
          </w:tcPr>
          <w:p w:rsidR="009726C6" w:rsidRDefault="009726C6">
            <w:pPr>
              <w:pStyle w:val="TableText"/>
              <w:rPr>
                <w:sz w:val="16"/>
              </w:rPr>
            </w:pPr>
            <w:r>
              <w:rPr>
                <w:sz w:val="16"/>
              </w:rPr>
              <w:t>Sign and type:  First Name MI Last Name</w:t>
            </w:r>
          </w:p>
        </w:tc>
        <w:tc>
          <w:tcPr>
            <w:tcW w:w="236" w:type="dxa"/>
            <w:gridSpan w:val="2"/>
          </w:tcPr>
          <w:p w:rsidR="009726C6" w:rsidRDefault="009726C6">
            <w:pPr>
              <w:pStyle w:val="TableText"/>
              <w:rPr>
                <w:sz w:val="16"/>
              </w:rPr>
            </w:pPr>
          </w:p>
        </w:tc>
        <w:tc>
          <w:tcPr>
            <w:tcW w:w="1384" w:type="dxa"/>
          </w:tcPr>
          <w:p w:rsidR="009726C6" w:rsidRDefault="009726C6">
            <w:pPr>
              <w:pStyle w:val="TableText"/>
              <w:rPr>
                <w:sz w:val="16"/>
              </w:rPr>
            </w:pPr>
            <w:r>
              <w:rPr>
                <w:sz w:val="16"/>
              </w:rPr>
              <w:t>Org. Number</w:t>
            </w:r>
          </w:p>
        </w:tc>
        <w:tc>
          <w:tcPr>
            <w:tcW w:w="236" w:type="dxa"/>
          </w:tcPr>
          <w:p w:rsidR="009726C6" w:rsidRDefault="009726C6">
            <w:pPr>
              <w:pStyle w:val="TableText"/>
              <w:rPr>
                <w:sz w:val="16"/>
              </w:rPr>
            </w:pPr>
          </w:p>
        </w:tc>
        <w:tc>
          <w:tcPr>
            <w:tcW w:w="1170" w:type="dxa"/>
          </w:tcPr>
          <w:p w:rsidR="009726C6" w:rsidRDefault="009726C6">
            <w:pPr>
              <w:pStyle w:val="TableText"/>
              <w:rPr>
                <w:sz w:val="16"/>
              </w:rPr>
            </w:pPr>
            <w:r>
              <w:rPr>
                <w:sz w:val="16"/>
              </w:rPr>
              <w:t>Date</w:t>
            </w:r>
          </w:p>
        </w:tc>
      </w:tr>
      <w:tr w:rsidR="00D67B87" w:rsidTr="007B1895">
        <w:trPr>
          <w:jc w:val="center"/>
        </w:trPr>
        <w:tc>
          <w:tcPr>
            <w:tcW w:w="2016" w:type="dxa"/>
          </w:tcPr>
          <w:p w:rsidR="00D67B87" w:rsidRDefault="00D67B87" w:rsidP="007B1895">
            <w:pPr>
              <w:pStyle w:val="SignerRole"/>
            </w:pPr>
            <w:r>
              <w:t>APPROVAL:</w:t>
            </w:r>
          </w:p>
        </w:tc>
        <w:tc>
          <w:tcPr>
            <w:tcW w:w="3600" w:type="dxa"/>
            <w:gridSpan w:val="2"/>
            <w:tcBorders>
              <w:top w:val="nil"/>
              <w:left w:val="nil"/>
              <w:bottom w:val="single" w:sz="6" w:space="0" w:color="auto"/>
              <w:right w:val="nil"/>
            </w:tcBorders>
          </w:tcPr>
          <w:p w:rsidR="00D67B87" w:rsidRDefault="00C812D6" w:rsidP="007B1895">
            <w:pPr>
              <w:pStyle w:val="TableText"/>
              <w:spacing w:before="360"/>
              <w:rPr>
                <w:sz w:val="16"/>
              </w:rPr>
            </w:pPr>
            <w:r w:rsidRPr="00C812D6">
              <w:rPr>
                <w:sz w:val="16"/>
              </w:rPr>
              <w:t>Phillips, Rick E</w:t>
            </w:r>
          </w:p>
        </w:tc>
        <w:tc>
          <w:tcPr>
            <w:tcW w:w="236" w:type="dxa"/>
            <w:gridSpan w:val="2"/>
          </w:tcPr>
          <w:p w:rsidR="00D67B87" w:rsidRDefault="00D67B87" w:rsidP="007B1895">
            <w:pPr>
              <w:pStyle w:val="TableText"/>
              <w:spacing w:before="360"/>
              <w:rPr>
                <w:sz w:val="16"/>
              </w:rPr>
            </w:pPr>
          </w:p>
        </w:tc>
        <w:tc>
          <w:tcPr>
            <w:tcW w:w="1384" w:type="dxa"/>
            <w:tcBorders>
              <w:top w:val="nil"/>
              <w:left w:val="nil"/>
              <w:bottom w:val="single" w:sz="6" w:space="0" w:color="auto"/>
              <w:right w:val="nil"/>
            </w:tcBorders>
          </w:tcPr>
          <w:p w:rsidR="00D67B87" w:rsidRDefault="00C812D6" w:rsidP="007B1895">
            <w:pPr>
              <w:pStyle w:val="TableText"/>
              <w:spacing w:before="360"/>
              <w:jc w:val="center"/>
              <w:rPr>
                <w:sz w:val="16"/>
              </w:rPr>
            </w:pPr>
            <w:r w:rsidRPr="00C812D6">
              <w:rPr>
                <w:sz w:val="16"/>
              </w:rPr>
              <w:t>MD-03-M545</w:t>
            </w:r>
          </w:p>
        </w:tc>
        <w:tc>
          <w:tcPr>
            <w:tcW w:w="236" w:type="dxa"/>
          </w:tcPr>
          <w:p w:rsidR="00D67B87" w:rsidRDefault="00D67B87" w:rsidP="007B1895">
            <w:pPr>
              <w:pStyle w:val="TableText"/>
              <w:spacing w:before="360"/>
              <w:jc w:val="center"/>
              <w:rPr>
                <w:sz w:val="16"/>
              </w:rPr>
            </w:pPr>
          </w:p>
        </w:tc>
        <w:tc>
          <w:tcPr>
            <w:tcW w:w="1170" w:type="dxa"/>
            <w:tcBorders>
              <w:top w:val="nil"/>
              <w:left w:val="nil"/>
              <w:bottom w:val="single" w:sz="6" w:space="0" w:color="auto"/>
              <w:right w:val="nil"/>
            </w:tcBorders>
          </w:tcPr>
          <w:p w:rsidR="00D67B87" w:rsidRPr="00C812D6" w:rsidRDefault="00C812D6" w:rsidP="007B1895">
            <w:pPr>
              <w:pStyle w:val="TableText"/>
              <w:spacing w:before="360"/>
              <w:jc w:val="center"/>
              <w:rPr>
                <w:sz w:val="16"/>
                <w:highlight w:val="yellow"/>
              </w:rPr>
            </w:pPr>
            <w:r w:rsidRPr="00C812D6">
              <w:rPr>
                <w:sz w:val="16"/>
                <w:highlight w:val="yellow"/>
              </w:rPr>
              <w:t xml:space="preserve">   </w:t>
            </w:r>
            <w:r>
              <w:rPr>
                <w:sz w:val="16"/>
                <w:highlight w:val="yellow"/>
              </w:rPr>
              <w:t>&lt;Insert date here&gt;</w:t>
            </w:r>
          </w:p>
        </w:tc>
      </w:tr>
      <w:tr w:rsidR="00D67B87" w:rsidTr="007B1895">
        <w:trPr>
          <w:jc w:val="center"/>
        </w:trPr>
        <w:tc>
          <w:tcPr>
            <w:tcW w:w="2016" w:type="dxa"/>
          </w:tcPr>
          <w:p w:rsidR="00D67B87" w:rsidRPr="00D67B87" w:rsidRDefault="00D67B87" w:rsidP="00D67B87">
            <w:pPr>
              <w:pStyle w:val="TOC5"/>
              <w:ind w:left="0"/>
              <w:rPr>
                <w:b/>
                <w:sz w:val="16"/>
              </w:rPr>
            </w:pPr>
            <w:r w:rsidRPr="00D67B87">
              <w:rPr>
                <w:b/>
                <w:sz w:val="16"/>
              </w:rPr>
              <w:t>Content Owner</w:t>
            </w:r>
          </w:p>
        </w:tc>
        <w:tc>
          <w:tcPr>
            <w:tcW w:w="3600" w:type="dxa"/>
            <w:gridSpan w:val="2"/>
          </w:tcPr>
          <w:p w:rsidR="00D67B87" w:rsidRDefault="00D67B87" w:rsidP="007B1895">
            <w:pPr>
              <w:pStyle w:val="TableText"/>
              <w:rPr>
                <w:sz w:val="16"/>
              </w:rPr>
            </w:pPr>
            <w:r>
              <w:rPr>
                <w:sz w:val="16"/>
              </w:rPr>
              <w:t>Sign and type:  First Name MI Last Name</w:t>
            </w:r>
          </w:p>
        </w:tc>
        <w:tc>
          <w:tcPr>
            <w:tcW w:w="236" w:type="dxa"/>
            <w:gridSpan w:val="2"/>
          </w:tcPr>
          <w:p w:rsidR="00D67B87" w:rsidRDefault="00D67B87" w:rsidP="007B1895">
            <w:pPr>
              <w:pStyle w:val="TableText"/>
              <w:rPr>
                <w:sz w:val="16"/>
              </w:rPr>
            </w:pPr>
          </w:p>
        </w:tc>
        <w:tc>
          <w:tcPr>
            <w:tcW w:w="1384" w:type="dxa"/>
          </w:tcPr>
          <w:p w:rsidR="00D67B87" w:rsidRDefault="00D67B87" w:rsidP="007B1895">
            <w:pPr>
              <w:pStyle w:val="TableText"/>
              <w:rPr>
                <w:sz w:val="16"/>
              </w:rPr>
            </w:pPr>
            <w:r>
              <w:rPr>
                <w:sz w:val="16"/>
              </w:rPr>
              <w:t>Org. Number</w:t>
            </w:r>
          </w:p>
        </w:tc>
        <w:tc>
          <w:tcPr>
            <w:tcW w:w="236" w:type="dxa"/>
          </w:tcPr>
          <w:p w:rsidR="00D67B87" w:rsidRDefault="00D67B87" w:rsidP="007B1895">
            <w:pPr>
              <w:pStyle w:val="TableText"/>
              <w:rPr>
                <w:sz w:val="16"/>
              </w:rPr>
            </w:pPr>
          </w:p>
        </w:tc>
        <w:tc>
          <w:tcPr>
            <w:tcW w:w="1170" w:type="dxa"/>
          </w:tcPr>
          <w:p w:rsidR="00D67B87" w:rsidRDefault="00D67B87" w:rsidP="007B1895">
            <w:pPr>
              <w:pStyle w:val="TableText"/>
              <w:rPr>
                <w:sz w:val="16"/>
              </w:rPr>
            </w:pPr>
            <w:r>
              <w:rPr>
                <w:sz w:val="16"/>
              </w:rPr>
              <w:t>Date</w:t>
            </w:r>
          </w:p>
        </w:tc>
      </w:tr>
      <w:tr w:rsidR="00D67B87" w:rsidTr="007B1895">
        <w:trPr>
          <w:jc w:val="center"/>
        </w:trPr>
        <w:tc>
          <w:tcPr>
            <w:tcW w:w="2016" w:type="dxa"/>
          </w:tcPr>
          <w:p w:rsidR="00D67B87" w:rsidRDefault="00D67B87" w:rsidP="007B1895">
            <w:pPr>
              <w:pStyle w:val="SignerRole"/>
            </w:pPr>
            <w:r>
              <w:t>APPROVAL:</w:t>
            </w:r>
          </w:p>
        </w:tc>
        <w:tc>
          <w:tcPr>
            <w:tcW w:w="3600" w:type="dxa"/>
            <w:gridSpan w:val="2"/>
            <w:tcBorders>
              <w:top w:val="nil"/>
              <w:left w:val="nil"/>
              <w:bottom w:val="single" w:sz="6" w:space="0" w:color="auto"/>
              <w:right w:val="nil"/>
            </w:tcBorders>
          </w:tcPr>
          <w:p w:rsidR="00D67B87" w:rsidRDefault="00C812D6" w:rsidP="007B1895">
            <w:pPr>
              <w:pStyle w:val="TableText"/>
              <w:spacing w:before="360"/>
              <w:rPr>
                <w:sz w:val="16"/>
              </w:rPr>
            </w:pPr>
            <w:r>
              <w:rPr>
                <w:sz w:val="16"/>
              </w:rPr>
              <w:t xml:space="preserve">Gail M </w:t>
            </w:r>
            <w:proofErr w:type="spellStart"/>
            <w:r>
              <w:rPr>
                <w:sz w:val="16"/>
              </w:rPr>
              <w:t>Flinn</w:t>
            </w:r>
            <w:proofErr w:type="spellEnd"/>
          </w:p>
        </w:tc>
        <w:tc>
          <w:tcPr>
            <w:tcW w:w="236" w:type="dxa"/>
            <w:gridSpan w:val="2"/>
          </w:tcPr>
          <w:p w:rsidR="00D67B87" w:rsidRDefault="00D67B87" w:rsidP="007B1895">
            <w:pPr>
              <w:pStyle w:val="TableText"/>
              <w:spacing w:before="360"/>
              <w:rPr>
                <w:sz w:val="16"/>
              </w:rPr>
            </w:pPr>
          </w:p>
        </w:tc>
        <w:tc>
          <w:tcPr>
            <w:tcW w:w="1384" w:type="dxa"/>
            <w:tcBorders>
              <w:top w:val="nil"/>
              <w:left w:val="nil"/>
              <w:bottom w:val="single" w:sz="6" w:space="0" w:color="auto"/>
              <w:right w:val="nil"/>
            </w:tcBorders>
          </w:tcPr>
          <w:p w:rsidR="00D67B87" w:rsidRDefault="00C812D6" w:rsidP="007B1895">
            <w:pPr>
              <w:pStyle w:val="TableText"/>
              <w:spacing w:before="360"/>
              <w:jc w:val="center"/>
              <w:rPr>
                <w:sz w:val="16"/>
              </w:rPr>
            </w:pPr>
            <w:r w:rsidRPr="00C812D6">
              <w:rPr>
                <w:sz w:val="16"/>
              </w:rPr>
              <w:t>9T-IT-T5E0</w:t>
            </w:r>
          </w:p>
        </w:tc>
        <w:tc>
          <w:tcPr>
            <w:tcW w:w="236" w:type="dxa"/>
          </w:tcPr>
          <w:p w:rsidR="00D67B87" w:rsidRDefault="00D67B87" w:rsidP="007B1895">
            <w:pPr>
              <w:pStyle w:val="TableText"/>
              <w:spacing w:before="360"/>
              <w:jc w:val="center"/>
              <w:rPr>
                <w:sz w:val="16"/>
              </w:rPr>
            </w:pPr>
          </w:p>
        </w:tc>
        <w:tc>
          <w:tcPr>
            <w:tcW w:w="1170" w:type="dxa"/>
            <w:tcBorders>
              <w:top w:val="nil"/>
              <w:left w:val="nil"/>
              <w:bottom w:val="single" w:sz="6" w:space="0" w:color="auto"/>
              <w:right w:val="nil"/>
            </w:tcBorders>
          </w:tcPr>
          <w:p w:rsidR="00D67B87" w:rsidRDefault="00C812D6" w:rsidP="007B1895">
            <w:pPr>
              <w:pStyle w:val="TableText"/>
              <w:spacing w:before="360"/>
              <w:jc w:val="center"/>
              <w:rPr>
                <w:sz w:val="16"/>
              </w:rPr>
            </w:pPr>
            <w:r w:rsidRPr="00C812D6">
              <w:rPr>
                <w:sz w:val="16"/>
                <w:highlight w:val="yellow"/>
              </w:rPr>
              <w:t xml:space="preserve">   </w:t>
            </w:r>
            <w:r>
              <w:rPr>
                <w:sz w:val="16"/>
                <w:highlight w:val="yellow"/>
              </w:rPr>
              <w:t>&lt;Insert date here&gt;</w:t>
            </w:r>
          </w:p>
        </w:tc>
      </w:tr>
      <w:tr w:rsidR="00D67B87" w:rsidTr="007B1895">
        <w:trPr>
          <w:jc w:val="center"/>
        </w:trPr>
        <w:tc>
          <w:tcPr>
            <w:tcW w:w="2016" w:type="dxa"/>
          </w:tcPr>
          <w:p w:rsidR="00D67B87" w:rsidRPr="00D67B87" w:rsidRDefault="00D67B87" w:rsidP="00D67B87">
            <w:pPr>
              <w:pStyle w:val="TOC5"/>
              <w:ind w:left="0"/>
              <w:rPr>
                <w:b/>
                <w:sz w:val="16"/>
              </w:rPr>
            </w:pPr>
            <w:r>
              <w:rPr>
                <w:b/>
                <w:sz w:val="16"/>
              </w:rPr>
              <w:t>Application Manager</w:t>
            </w:r>
          </w:p>
        </w:tc>
        <w:tc>
          <w:tcPr>
            <w:tcW w:w="3600" w:type="dxa"/>
            <w:gridSpan w:val="2"/>
          </w:tcPr>
          <w:p w:rsidR="00D67B87" w:rsidRDefault="00D67B87" w:rsidP="007B1895">
            <w:pPr>
              <w:pStyle w:val="TableText"/>
              <w:rPr>
                <w:sz w:val="16"/>
              </w:rPr>
            </w:pPr>
            <w:r>
              <w:rPr>
                <w:sz w:val="16"/>
              </w:rPr>
              <w:t>Sign and type:  First Name MI Last Name</w:t>
            </w:r>
          </w:p>
        </w:tc>
        <w:tc>
          <w:tcPr>
            <w:tcW w:w="236" w:type="dxa"/>
            <w:gridSpan w:val="2"/>
          </w:tcPr>
          <w:p w:rsidR="00D67B87" w:rsidRDefault="00D67B87" w:rsidP="007B1895">
            <w:pPr>
              <w:pStyle w:val="TableText"/>
              <w:rPr>
                <w:sz w:val="16"/>
              </w:rPr>
            </w:pPr>
          </w:p>
        </w:tc>
        <w:tc>
          <w:tcPr>
            <w:tcW w:w="1384" w:type="dxa"/>
          </w:tcPr>
          <w:p w:rsidR="00D67B87" w:rsidRDefault="00D67B87" w:rsidP="007B1895">
            <w:pPr>
              <w:pStyle w:val="TableText"/>
              <w:rPr>
                <w:sz w:val="16"/>
              </w:rPr>
            </w:pPr>
            <w:r>
              <w:rPr>
                <w:sz w:val="16"/>
              </w:rPr>
              <w:t>Org. Number</w:t>
            </w:r>
          </w:p>
        </w:tc>
        <w:tc>
          <w:tcPr>
            <w:tcW w:w="236" w:type="dxa"/>
          </w:tcPr>
          <w:p w:rsidR="00D67B87" w:rsidRDefault="00D67B87" w:rsidP="007B1895">
            <w:pPr>
              <w:pStyle w:val="TableText"/>
              <w:rPr>
                <w:sz w:val="16"/>
              </w:rPr>
            </w:pPr>
          </w:p>
        </w:tc>
        <w:tc>
          <w:tcPr>
            <w:tcW w:w="1170" w:type="dxa"/>
          </w:tcPr>
          <w:p w:rsidR="00D67B87" w:rsidRDefault="00D67B87" w:rsidP="007B1895">
            <w:pPr>
              <w:pStyle w:val="TableText"/>
              <w:rPr>
                <w:sz w:val="16"/>
              </w:rPr>
            </w:pPr>
            <w:r>
              <w:rPr>
                <w:sz w:val="16"/>
              </w:rPr>
              <w:t>Date</w:t>
            </w:r>
          </w:p>
        </w:tc>
      </w:tr>
      <w:tr w:rsidR="009726C6" w:rsidTr="009726C6">
        <w:trPr>
          <w:jc w:val="center"/>
        </w:trPr>
        <w:tc>
          <w:tcPr>
            <w:tcW w:w="2016" w:type="dxa"/>
          </w:tcPr>
          <w:p w:rsidR="009726C6" w:rsidRDefault="009726C6">
            <w:pPr>
              <w:pStyle w:val="SignerRole"/>
            </w:pPr>
            <w:r>
              <w:t>APPROVAL:</w:t>
            </w:r>
          </w:p>
        </w:tc>
        <w:tc>
          <w:tcPr>
            <w:tcW w:w="3600" w:type="dxa"/>
            <w:gridSpan w:val="2"/>
            <w:tcBorders>
              <w:top w:val="nil"/>
              <w:left w:val="nil"/>
              <w:bottom w:val="single" w:sz="6" w:space="0" w:color="auto"/>
              <w:right w:val="nil"/>
            </w:tcBorders>
          </w:tcPr>
          <w:p w:rsidR="009726C6" w:rsidRDefault="00C812D6">
            <w:pPr>
              <w:pStyle w:val="TableText"/>
              <w:spacing w:before="360"/>
              <w:rPr>
                <w:sz w:val="16"/>
              </w:rPr>
            </w:pPr>
            <w:r w:rsidRPr="00C812D6">
              <w:rPr>
                <w:sz w:val="16"/>
              </w:rPr>
              <w:t>Salinas, Luis J</w:t>
            </w:r>
          </w:p>
        </w:tc>
        <w:tc>
          <w:tcPr>
            <w:tcW w:w="236" w:type="dxa"/>
            <w:gridSpan w:val="2"/>
          </w:tcPr>
          <w:p w:rsidR="009726C6" w:rsidRDefault="009726C6">
            <w:pPr>
              <w:pStyle w:val="TableText"/>
              <w:spacing w:before="360"/>
              <w:rPr>
                <w:sz w:val="16"/>
              </w:rPr>
            </w:pPr>
          </w:p>
        </w:tc>
        <w:tc>
          <w:tcPr>
            <w:tcW w:w="1384" w:type="dxa"/>
            <w:tcBorders>
              <w:top w:val="nil"/>
              <w:left w:val="nil"/>
              <w:bottom w:val="single" w:sz="6" w:space="0" w:color="auto"/>
              <w:right w:val="nil"/>
            </w:tcBorders>
          </w:tcPr>
          <w:p w:rsidR="009726C6" w:rsidRDefault="00C812D6">
            <w:pPr>
              <w:pStyle w:val="TableText"/>
              <w:spacing w:before="360"/>
              <w:jc w:val="center"/>
              <w:rPr>
                <w:sz w:val="16"/>
              </w:rPr>
            </w:pPr>
            <w:r w:rsidRPr="00C812D6">
              <w:rPr>
                <w:sz w:val="16"/>
              </w:rPr>
              <w:t>MD-01-M538</w:t>
            </w:r>
          </w:p>
        </w:tc>
        <w:tc>
          <w:tcPr>
            <w:tcW w:w="236" w:type="dxa"/>
          </w:tcPr>
          <w:p w:rsidR="009726C6" w:rsidRDefault="009726C6">
            <w:pPr>
              <w:pStyle w:val="TableText"/>
              <w:spacing w:before="360"/>
              <w:jc w:val="center"/>
              <w:rPr>
                <w:sz w:val="16"/>
              </w:rPr>
            </w:pPr>
          </w:p>
        </w:tc>
        <w:tc>
          <w:tcPr>
            <w:tcW w:w="1170" w:type="dxa"/>
            <w:tcBorders>
              <w:top w:val="nil"/>
              <w:left w:val="nil"/>
              <w:bottom w:val="single" w:sz="6" w:space="0" w:color="auto"/>
              <w:right w:val="nil"/>
            </w:tcBorders>
          </w:tcPr>
          <w:p w:rsidR="009726C6" w:rsidRDefault="00C812D6">
            <w:pPr>
              <w:pStyle w:val="TableText"/>
              <w:spacing w:before="360"/>
              <w:jc w:val="center"/>
              <w:rPr>
                <w:sz w:val="16"/>
              </w:rPr>
            </w:pPr>
            <w:r w:rsidRPr="00C812D6">
              <w:rPr>
                <w:sz w:val="16"/>
                <w:highlight w:val="yellow"/>
              </w:rPr>
              <w:t xml:space="preserve">   </w:t>
            </w:r>
            <w:r>
              <w:rPr>
                <w:sz w:val="16"/>
                <w:highlight w:val="yellow"/>
              </w:rPr>
              <w:t>&lt;Insert date here&gt;</w:t>
            </w:r>
          </w:p>
        </w:tc>
      </w:tr>
      <w:tr w:rsidR="009726C6" w:rsidTr="009726C6">
        <w:trPr>
          <w:jc w:val="center"/>
        </w:trPr>
        <w:tc>
          <w:tcPr>
            <w:tcW w:w="2016" w:type="dxa"/>
          </w:tcPr>
          <w:p w:rsidR="009726C6" w:rsidRPr="00C812D6" w:rsidRDefault="00C812D6" w:rsidP="00C812D6">
            <w:pPr>
              <w:pStyle w:val="TOC5"/>
              <w:ind w:left="0"/>
              <w:rPr>
                <w:b/>
                <w:sz w:val="16"/>
              </w:rPr>
            </w:pPr>
            <w:r>
              <w:rPr>
                <w:b/>
                <w:sz w:val="16"/>
              </w:rPr>
              <w:t>Application Owner</w:t>
            </w:r>
          </w:p>
        </w:tc>
        <w:tc>
          <w:tcPr>
            <w:tcW w:w="3600" w:type="dxa"/>
            <w:gridSpan w:val="2"/>
          </w:tcPr>
          <w:p w:rsidR="009726C6" w:rsidRDefault="009726C6">
            <w:pPr>
              <w:pStyle w:val="TableText"/>
              <w:rPr>
                <w:sz w:val="16"/>
              </w:rPr>
            </w:pPr>
            <w:r>
              <w:rPr>
                <w:sz w:val="16"/>
              </w:rPr>
              <w:t>Sign and type:  First Name MI Last Name</w:t>
            </w:r>
          </w:p>
        </w:tc>
        <w:tc>
          <w:tcPr>
            <w:tcW w:w="236" w:type="dxa"/>
            <w:gridSpan w:val="2"/>
          </w:tcPr>
          <w:p w:rsidR="009726C6" w:rsidRDefault="009726C6">
            <w:pPr>
              <w:pStyle w:val="TableText"/>
              <w:rPr>
                <w:sz w:val="16"/>
              </w:rPr>
            </w:pPr>
          </w:p>
        </w:tc>
        <w:tc>
          <w:tcPr>
            <w:tcW w:w="1384" w:type="dxa"/>
          </w:tcPr>
          <w:p w:rsidR="009726C6" w:rsidRDefault="009726C6">
            <w:pPr>
              <w:pStyle w:val="TableText"/>
              <w:rPr>
                <w:sz w:val="16"/>
              </w:rPr>
            </w:pPr>
            <w:r>
              <w:rPr>
                <w:sz w:val="16"/>
              </w:rPr>
              <w:t>Org. Number</w:t>
            </w:r>
          </w:p>
        </w:tc>
        <w:tc>
          <w:tcPr>
            <w:tcW w:w="236" w:type="dxa"/>
          </w:tcPr>
          <w:p w:rsidR="009726C6" w:rsidRDefault="009726C6">
            <w:pPr>
              <w:pStyle w:val="TableText"/>
              <w:rPr>
                <w:sz w:val="16"/>
              </w:rPr>
            </w:pPr>
          </w:p>
        </w:tc>
        <w:tc>
          <w:tcPr>
            <w:tcW w:w="1170" w:type="dxa"/>
          </w:tcPr>
          <w:p w:rsidR="009726C6" w:rsidRDefault="009726C6">
            <w:pPr>
              <w:pStyle w:val="TableText"/>
              <w:rPr>
                <w:sz w:val="16"/>
              </w:rPr>
            </w:pPr>
            <w:r>
              <w:rPr>
                <w:sz w:val="16"/>
              </w:rPr>
              <w:t>Date</w:t>
            </w:r>
          </w:p>
        </w:tc>
      </w:tr>
      <w:tr w:rsidR="009726C6" w:rsidTr="009726C6">
        <w:trPr>
          <w:jc w:val="center"/>
        </w:trPr>
        <w:tc>
          <w:tcPr>
            <w:tcW w:w="8642" w:type="dxa"/>
            <w:gridSpan w:val="8"/>
          </w:tcPr>
          <w:p w:rsidR="009726C6" w:rsidRDefault="009726C6">
            <w:pPr>
              <w:pStyle w:val="TableText"/>
              <w:spacing w:after="480"/>
              <w:rPr>
                <w:b/>
                <w:sz w:val="16"/>
              </w:rPr>
            </w:pPr>
          </w:p>
        </w:tc>
      </w:tr>
    </w:tbl>
    <w:p w:rsidR="008C1B47" w:rsidRDefault="008C1B47" w:rsidP="008C1B47">
      <w:pPr>
        <w:pStyle w:val="Heading1"/>
      </w:pPr>
      <w:r>
        <w:br w:type="page"/>
      </w:r>
    </w:p>
    <w:p w:rsidR="008D1577" w:rsidRDefault="00D67B87" w:rsidP="00D67B87">
      <w:pPr>
        <w:pStyle w:val="Heading1"/>
        <w:numPr>
          <w:ilvl w:val="0"/>
          <w:numId w:val="7"/>
        </w:numPr>
      </w:pPr>
      <w:r>
        <w:lastRenderedPageBreak/>
        <w:t xml:space="preserve"> </w:t>
      </w:r>
      <w:r w:rsidR="000A5AD5">
        <w:t>Overview</w:t>
      </w:r>
      <w:r>
        <w:t xml:space="preserve"> of the New Buy System</w:t>
      </w:r>
    </w:p>
    <w:p w:rsidR="00D67B87" w:rsidRDefault="00D67B87" w:rsidP="00D67B87"/>
    <w:p w:rsidR="00D67B87" w:rsidRDefault="00D67B87" w:rsidP="00D67B87">
      <w:pPr>
        <w:pStyle w:val="Heading2"/>
      </w:pPr>
      <w:r>
        <w:t>Purpose of the System</w:t>
      </w:r>
    </w:p>
    <w:p w:rsidR="00D67B87" w:rsidRPr="00D67B87" w:rsidRDefault="00D67B87" w:rsidP="00D67B87"/>
    <w:p w:rsidR="00ED7EE8" w:rsidRDefault="001D147C" w:rsidP="00A46867">
      <w:pPr>
        <w:autoSpaceDE w:val="0"/>
        <w:autoSpaceDN w:val="0"/>
        <w:adjustRightInd w:val="0"/>
        <w:rPr>
          <w:rFonts w:ascii="Arial" w:hAnsi="Arial" w:cs="Arial"/>
          <w:sz w:val="20"/>
          <w:szCs w:val="20"/>
        </w:rPr>
      </w:pPr>
      <w:r>
        <w:rPr>
          <w:rFonts w:ascii="Arial" w:hAnsi="Arial" w:cs="Arial"/>
          <w:sz w:val="20"/>
          <w:szCs w:val="20"/>
        </w:rPr>
        <w:t xml:space="preserve">Over all </w:t>
      </w:r>
      <w:r w:rsidR="00ED7EE8">
        <w:rPr>
          <w:rFonts w:ascii="Arial" w:hAnsi="Arial" w:cs="Arial"/>
          <w:sz w:val="20"/>
          <w:szCs w:val="20"/>
        </w:rPr>
        <w:t xml:space="preserve">users take three steps to execute the ESCM </w:t>
      </w:r>
      <w:r>
        <w:rPr>
          <w:rFonts w:ascii="Arial" w:hAnsi="Arial" w:cs="Arial"/>
          <w:sz w:val="20"/>
          <w:szCs w:val="20"/>
        </w:rPr>
        <w:t xml:space="preserve">New Buy </w:t>
      </w:r>
      <w:r w:rsidR="00ED7EE8">
        <w:rPr>
          <w:rFonts w:ascii="Arial" w:hAnsi="Arial" w:cs="Arial"/>
          <w:sz w:val="20"/>
          <w:szCs w:val="20"/>
        </w:rPr>
        <w:t>process.</w:t>
      </w:r>
    </w:p>
    <w:p w:rsidR="00270DF7" w:rsidRDefault="00270DF7" w:rsidP="00270DF7">
      <w:pPr>
        <w:autoSpaceDE w:val="0"/>
        <w:autoSpaceDN w:val="0"/>
        <w:adjustRightInd w:val="0"/>
        <w:ind w:left="720"/>
        <w:rPr>
          <w:rFonts w:ascii="Arial" w:hAnsi="Arial" w:cs="Arial"/>
          <w:sz w:val="20"/>
          <w:szCs w:val="20"/>
        </w:rPr>
      </w:pPr>
    </w:p>
    <w:p w:rsidR="00ED7EE8" w:rsidRDefault="00ED7EE8" w:rsidP="00270DF7">
      <w:pPr>
        <w:autoSpaceDE w:val="0"/>
        <w:autoSpaceDN w:val="0"/>
        <w:adjustRightInd w:val="0"/>
        <w:ind w:left="720"/>
        <w:rPr>
          <w:rFonts w:ascii="Arial" w:hAnsi="Arial" w:cs="Arial"/>
          <w:sz w:val="20"/>
          <w:szCs w:val="20"/>
        </w:rPr>
      </w:pPr>
      <w:r w:rsidRPr="00270DF7">
        <w:rPr>
          <w:rFonts w:ascii="Arial" w:hAnsi="Arial" w:cs="Arial"/>
          <w:b/>
          <w:sz w:val="20"/>
          <w:szCs w:val="20"/>
        </w:rPr>
        <w:t>Export</w:t>
      </w:r>
      <w:r>
        <w:rPr>
          <w:rFonts w:ascii="Arial" w:hAnsi="Arial" w:cs="Arial"/>
          <w:sz w:val="20"/>
          <w:szCs w:val="20"/>
        </w:rPr>
        <w:t xml:space="preserve"> – SPO process in which an asset manager indicates a part requires a buy.  </w:t>
      </w:r>
    </w:p>
    <w:p w:rsidR="00F65B0E" w:rsidRDefault="00F65B0E" w:rsidP="00270DF7">
      <w:pPr>
        <w:autoSpaceDE w:val="0"/>
        <w:autoSpaceDN w:val="0"/>
        <w:adjustRightInd w:val="0"/>
        <w:ind w:left="720"/>
        <w:rPr>
          <w:rFonts w:ascii="Arial" w:hAnsi="Arial" w:cs="Arial"/>
          <w:sz w:val="20"/>
          <w:szCs w:val="20"/>
        </w:rPr>
      </w:pPr>
      <w:r w:rsidRPr="00270DF7">
        <w:rPr>
          <w:rFonts w:ascii="Arial" w:hAnsi="Arial" w:cs="Arial"/>
          <w:b/>
          <w:sz w:val="20"/>
          <w:szCs w:val="20"/>
        </w:rPr>
        <w:t>Review and Edit</w:t>
      </w:r>
      <w:r>
        <w:rPr>
          <w:rFonts w:ascii="Arial" w:hAnsi="Arial" w:cs="Arial"/>
          <w:sz w:val="20"/>
          <w:szCs w:val="20"/>
        </w:rPr>
        <w:t xml:space="preserve"> – </w:t>
      </w:r>
      <w:r w:rsidR="00270DF7">
        <w:rPr>
          <w:rFonts w:ascii="Arial" w:hAnsi="Arial" w:cs="Arial"/>
          <w:sz w:val="20"/>
          <w:szCs w:val="20"/>
        </w:rPr>
        <w:t>Asset manager form will be available to r</w:t>
      </w:r>
      <w:r>
        <w:rPr>
          <w:rFonts w:ascii="Arial" w:hAnsi="Arial" w:cs="Arial"/>
          <w:sz w:val="20"/>
          <w:szCs w:val="20"/>
        </w:rPr>
        <w:t>eview parts</w:t>
      </w:r>
      <w:r w:rsidR="00270DF7">
        <w:rPr>
          <w:rFonts w:ascii="Arial" w:hAnsi="Arial" w:cs="Arial"/>
          <w:sz w:val="20"/>
          <w:szCs w:val="20"/>
        </w:rPr>
        <w:t xml:space="preserve">, modify quantities to be ordered, and add notes.  </w:t>
      </w:r>
    </w:p>
    <w:p w:rsidR="00ED7EE8" w:rsidRDefault="00F65B0E" w:rsidP="00270DF7">
      <w:pPr>
        <w:autoSpaceDE w:val="0"/>
        <w:autoSpaceDN w:val="0"/>
        <w:adjustRightInd w:val="0"/>
        <w:ind w:left="720"/>
        <w:rPr>
          <w:rFonts w:ascii="Arial" w:hAnsi="Arial" w:cs="Arial"/>
          <w:sz w:val="20"/>
          <w:szCs w:val="20"/>
        </w:rPr>
      </w:pPr>
      <w:r w:rsidRPr="00270DF7">
        <w:rPr>
          <w:rFonts w:ascii="Arial" w:hAnsi="Arial" w:cs="Arial"/>
          <w:b/>
          <w:sz w:val="20"/>
          <w:szCs w:val="20"/>
        </w:rPr>
        <w:t>Approve or Reject</w:t>
      </w:r>
      <w:r>
        <w:rPr>
          <w:rFonts w:ascii="Arial" w:hAnsi="Arial" w:cs="Arial"/>
          <w:sz w:val="20"/>
          <w:szCs w:val="20"/>
        </w:rPr>
        <w:t xml:space="preserve"> –    </w:t>
      </w:r>
      <w:r w:rsidR="00270DF7">
        <w:rPr>
          <w:rFonts w:ascii="Arial" w:hAnsi="Arial" w:cs="Arial"/>
          <w:sz w:val="20"/>
          <w:szCs w:val="20"/>
        </w:rPr>
        <w:t>Approvals will be executed on two forms.  Asset managers will use the asset manager form for approvals.  Review board users will use the review board form for approval</w:t>
      </w:r>
    </w:p>
    <w:p w:rsidR="00270DF7" w:rsidRDefault="00270DF7" w:rsidP="00270DF7">
      <w:pPr>
        <w:autoSpaceDE w:val="0"/>
        <w:autoSpaceDN w:val="0"/>
        <w:adjustRightInd w:val="0"/>
        <w:ind w:left="720"/>
        <w:rPr>
          <w:rFonts w:ascii="Arial" w:hAnsi="Arial" w:cs="Arial"/>
          <w:sz w:val="20"/>
          <w:szCs w:val="20"/>
        </w:rPr>
      </w:pPr>
    </w:p>
    <w:p w:rsidR="00ED7EE8" w:rsidRDefault="00270DF7" w:rsidP="00A46867">
      <w:pPr>
        <w:autoSpaceDE w:val="0"/>
        <w:autoSpaceDN w:val="0"/>
        <w:adjustRightInd w:val="0"/>
        <w:rPr>
          <w:rFonts w:ascii="Arial" w:hAnsi="Arial" w:cs="Arial"/>
          <w:sz w:val="20"/>
          <w:szCs w:val="20"/>
        </w:rPr>
      </w:pPr>
      <w:r>
        <w:rPr>
          <w:rFonts w:ascii="Arial" w:hAnsi="Arial" w:cs="Arial"/>
          <w:sz w:val="20"/>
          <w:szCs w:val="20"/>
        </w:rPr>
        <w:t xml:space="preserve">Once orders have been through the entire process above and have been given an appropriate CCN they </w:t>
      </w:r>
      <w:r w:rsidR="003451AE">
        <w:rPr>
          <w:rFonts w:ascii="Arial" w:hAnsi="Arial" w:cs="Arial"/>
          <w:sz w:val="20"/>
          <w:szCs w:val="20"/>
        </w:rPr>
        <w:t xml:space="preserve">are </w:t>
      </w:r>
      <w:r>
        <w:rPr>
          <w:rFonts w:ascii="Arial" w:hAnsi="Arial" w:cs="Arial"/>
          <w:sz w:val="20"/>
          <w:szCs w:val="20"/>
        </w:rPr>
        <w:t>to gold</w:t>
      </w:r>
      <w:r w:rsidR="00ED7EE8">
        <w:rPr>
          <w:rFonts w:ascii="Arial" w:hAnsi="Arial" w:cs="Arial"/>
          <w:sz w:val="20"/>
          <w:szCs w:val="20"/>
        </w:rPr>
        <w:t xml:space="preserve">.  </w:t>
      </w:r>
    </w:p>
    <w:p w:rsidR="00D67B87" w:rsidRPr="00D67B87" w:rsidRDefault="00D67B87" w:rsidP="00D67B87">
      <w:pPr>
        <w:pStyle w:val="Heading1"/>
        <w:numPr>
          <w:ilvl w:val="0"/>
          <w:numId w:val="0"/>
        </w:numPr>
        <w:rPr>
          <w:rFonts w:ascii="Arial" w:hAnsi="Arial" w:cs="Arial"/>
          <w:sz w:val="20"/>
          <w:szCs w:val="20"/>
        </w:rPr>
      </w:pPr>
      <w:proofErr w:type="gramStart"/>
      <w:r w:rsidRPr="00D67B87">
        <w:t>1</w:t>
      </w:r>
      <w:r w:rsidRPr="00D67B87">
        <w:rPr>
          <w:color w:val="4F81BD" w:themeColor="accent1"/>
          <w:sz w:val="26"/>
          <w:szCs w:val="26"/>
        </w:rPr>
        <w:t xml:space="preserve">.2  </w:t>
      </w:r>
      <w:r w:rsidR="00C812D6">
        <w:rPr>
          <w:color w:val="4F81BD" w:themeColor="accent1"/>
          <w:sz w:val="26"/>
          <w:szCs w:val="26"/>
        </w:rPr>
        <w:t>Business</w:t>
      </w:r>
      <w:proofErr w:type="gramEnd"/>
      <w:r w:rsidR="00C812D6">
        <w:rPr>
          <w:color w:val="4F81BD" w:themeColor="accent1"/>
          <w:sz w:val="26"/>
          <w:szCs w:val="26"/>
        </w:rPr>
        <w:t xml:space="preserve"> Activities Supported by the System Scope</w:t>
      </w:r>
    </w:p>
    <w:p w:rsidR="00D67B87" w:rsidRDefault="00D67B87" w:rsidP="00A46867">
      <w:pPr>
        <w:autoSpaceDE w:val="0"/>
        <w:autoSpaceDN w:val="0"/>
        <w:adjustRightInd w:val="0"/>
        <w:rPr>
          <w:rFonts w:ascii="Arial" w:hAnsi="Arial" w:cs="Arial"/>
          <w:sz w:val="20"/>
          <w:szCs w:val="20"/>
        </w:rPr>
      </w:pPr>
    </w:p>
    <w:p w:rsidR="00270DF7" w:rsidRDefault="00343166" w:rsidP="00A46867">
      <w:pPr>
        <w:autoSpaceDE w:val="0"/>
        <w:autoSpaceDN w:val="0"/>
        <w:adjustRightInd w:val="0"/>
        <w:rPr>
          <w:rFonts w:ascii="Arial" w:hAnsi="Arial" w:cs="Arial"/>
          <w:sz w:val="20"/>
          <w:szCs w:val="20"/>
        </w:rPr>
      </w:pPr>
      <w:r>
        <w:rPr>
          <w:rFonts w:ascii="Arial" w:hAnsi="Arial" w:cs="Arial"/>
          <w:sz w:val="20"/>
          <w:szCs w:val="20"/>
        </w:rPr>
        <w:t xml:space="preserve">The field </w:t>
      </w:r>
      <w:proofErr w:type="spellStart"/>
      <w:r>
        <w:rPr>
          <w:rFonts w:ascii="Arial" w:hAnsi="Arial" w:cs="Arial"/>
          <w:sz w:val="20"/>
          <w:szCs w:val="20"/>
        </w:rPr>
        <w:t>Activity_Status</w:t>
      </w:r>
      <w:proofErr w:type="spellEnd"/>
      <w:r>
        <w:rPr>
          <w:rFonts w:ascii="Arial" w:hAnsi="Arial" w:cs="Arial"/>
          <w:sz w:val="20"/>
          <w:szCs w:val="20"/>
        </w:rPr>
        <w:t xml:space="preserve"> in </w:t>
      </w:r>
      <w:proofErr w:type="spellStart"/>
      <w:r>
        <w:rPr>
          <w:rFonts w:ascii="Arial" w:hAnsi="Arial" w:cs="Arial"/>
          <w:sz w:val="20"/>
          <w:szCs w:val="20"/>
        </w:rPr>
        <w:t>ESCM.ESCM_New_Buy_Order</w:t>
      </w:r>
      <w:proofErr w:type="spellEnd"/>
      <w:r>
        <w:rPr>
          <w:rFonts w:ascii="Arial" w:hAnsi="Arial" w:cs="Arial"/>
          <w:sz w:val="20"/>
          <w:szCs w:val="20"/>
        </w:rPr>
        <w:t xml:space="preserve"> is used to manage the Review, Edit, and </w:t>
      </w:r>
      <w:proofErr w:type="gramStart"/>
      <w:r>
        <w:rPr>
          <w:rFonts w:ascii="Arial" w:hAnsi="Arial" w:cs="Arial"/>
          <w:sz w:val="20"/>
          <w:szCs w:val="20"/>
        </w:rPr>
        <w:t>Approve</w:t>
      </w:r>
      <w:proofErr w:type="gramEnd"/>
      <w:r>
        <w:rPr>
          <w:rFonts w:ascii="Arial" w:hAnsi="Arial" w:cs="Arial"/>
          <w:sz w:val="20"/>
          <w:szCs w:val="20"/>
        </w:rPr>
        <w:t xml:space="preserve"> process.  Status values are set as described below. </w:t>
      </w:r>
    </w:p>
    <w:p w:rsidR="00270DF7" w:rsidRDefault="00270DF7" w:rsidP="00A46867">
      <w:pPr>
        <w:autoSpaceDE w:val="0"/>
        <w:autoSpaceDN w:val="0"/>
        <w:adjustRightInd w:val="0"/>
        <w:rPr>
          <w:rFonts w:ascii="Arial" w:hAnsi="Arial" w:cs="Arial"/>
          <w:sz w:val="20"/>
          <w:szCs w:val="20"/>
        </w:rPr>
      </w:pPr>
    </w:p>
    <w:p w:rsidR="001D147C" w:rsidRPr="00ED7EE8" w:rsidRDefault="001D147C" w:rsidP="00343166">
      <w:pPr>
        <w:autoSpaceDE w:val="0"/>
        <w:autoSpaceDN w:val="0"/>
        <w:adjustRightInd w:val="0"/>
        <w:ind w:left="360"/>
        <w:rPr>
          <w:rFonts w:ascii="Arial" w:hAnsi="Arial" w:cs="Arial"/>
          <w:b/>
          <w:sz w:val="20"/>
          <w:szCs w:val="20"/>
        </w:rPr>
      </w:pPr>
      <w:r w:rsidRPr="00ED7EE8">
        <w:rPr>
          <w:rFonts w:ascii="Arial" w:hAnsi="Arial" w:cs="Arial"/>
          <w:b/>
          <w:sz w:val="20"/>
          <w:szCs w:val="20"/>
        </w:rPr>
        <w:t>Acceptance</w:t>
      </w:r>
      <w:r w:rsidR="00ED7EE8">
        <w:rPr>
          <w:rFonts w:ascii="Arial" w:hAnsi="Arial" w:cs="Arial"/>
          <w:b/>
          <w:sz w:val="20"/>
          <w:szCs w:val="20"/>
        </w:rPr>
        <w:t xml:space="preserve"> –</w:t>
      </w:r>
      <w:r w:rsidR="00ED7EE8" w:rsidRPr="00ED7EE8">
        <w:rPr>
          <w:rFonts w:ascii="Arial" w:hAnsi="Arial" w:cs="Arial"/>
          <w:sz w:val="20"/>
          <w:szCs w:val="20"/>
        </w:rPr>
        <w:t xml:space="preserve"> M</w:t>
      </w:r>
      <w:r w:rsidR="00ED7EE8">
        <w:rPr>
          <w:rFonts w:ascii="Arial" w:hAnsi="Arial" w:cs="Arial"/>
          <w:sz w:val="20"/>
          <w:szCs w:val="20"/>
        </w:rPr>
        <w:t>ultistep process with approvals from Asset Manager and Review Board</w:t>
      </w:r>
    </w:p>
    <w:p w:rsidR="00ED7EE8" w:rsidRDefault="00ED7EE8" w:rsidP="00343166">
      <w:pPr>
        <w:autoSpaceDE w:val="0"/>
        <w:autoSpaceDN w:val="0"/>
        <w:adjustRightInd w:val="0"/>
        <w:ind w:left="720"/>
        <w:rPr>
          <w:rFonts w:ascii="Arial" w:hAnsi="Arial" w:cs="Arial"/>
          <w:sz w:val="20"/>
          <w:szCs w:val="20"/>
        </w:rPr>
      </w:pPr>
    </w:p>
    <w:p w:rsidR="001D147C" w:rsidRDefault="001D147C" w:rsidP="00343166">
      <w:pPr>
        <w:autoSpaceDE w:val="0"/>
        <w:autoSpaceDN w:val="0"/>
        <w:adjustRightInd w:val="0"/>
        <w:ind w:left="720"/>
        <w:rPr>
          <w:rFonts w:ascii="Arial" w:hAnsi="Arial" w:cs="Arial"/>
          <w:sz w:val="20"/>
          <w:szCs w:val="20"/>
        </w:rPr>
      </w:pPr>
      <w:r w:rsidRPr="001D147C">
        <w:rPr>
          <w:rFonts w:ascii="Arial" w:hAnsi="Arial" w:cs="Arial"/>
          <w:sz w:val="20"/>
          <w:szCs w:val="20"/>
        </w:rPr>
        <w:t>First Status - Awaiting Asset Manager Review</w:t>
      </w:r>
    </w:p>
    <w:p w:rsidR="001D147C" w:rsidRPr="001D147C" w:rsidRDefault="001D147C" w:rsidP="00343166">
      <w:pPr>
        <w:pStyle w:val="ListParagraph"/>
        <w:numPr>
          <w:ilvl w:val="0"/>
          <w:numId w:val="2"/>
        </w:numPr>
        <w:autoSpaceDE w:val="0"/>
        <w:autoSpaceDN w:val="0"/>
        <w:adjustRightInd w:val="0"/>
        <w:ind w:left="1440"/>
        <w:rPr>
          <w:rFonts w:ascii="Arial" w:hAnsi="Arial" w:cs="Arial"/>
          <w:sz w:val="20"/>
          <w:szCs w:val="20"/>
        </w:rPr>
      </w:pPr>
      <w:r w:rsidRPr="001D147C">
        <w:rPr>
          <w:rFonts w:ascii="Arial" w:hAnsi="Arial" w:cs="Arial"/>
          <w:sz w:val="20"/>
          <w:szCs w:val="20"/>
        </w:rPr>
        <w:t>An asset manager marks some parts for export in SPO (SPO Request) and they will show on the exported Tab.</w:t>
      </w:r>
    </w:p>
    <w:p w:rsidR="001D147C" w:rsidRPr="001D147C" w:rsidRDefault="001D147C" w:rsidP="00343166">
      <w:pPr>
        <w:pStyle w:val="ListParagraph"/>
        <w:numPr>
          <w:ilvl w:val="0"/>
          <w:numId w:val="2"/>
        </w:numPr>
        <w:autoSpaceDE w:val="0"/>
        <w:autoSpaceDN w:val="0"/>
        <w:adjustRightInd w:val="0"/>
        <w:ind w:left="1440"/>
        <w:rPr>
          <w:rFonts w:ascii="Arial" w:hAnsi="Arial" w:cs="Arial"/>
          <w:sz w:val="20"/>
          <w:szCs w:val="20"/>
        </w:rPr>
      </w:pPr>
      <w:r w:rsidRPr="001D147C">
        <w:rPr>
          <w:rFonts w:ascii="Arial" w:hAnsi="Arial" w:cs="Arial"/>
          <w:sz w:val="20"/>
          <w:szCs w:val="20"/>
        </w:rPr>
        <w:t>About every five minutes SPO is checked for parts marked as exported.  Requests are populated to the ESCM database (</w:t>
      </w:r>
      <w:proofErr w:type="spellStart"/>
      <w:r w:rsidRPr="001D147C">
        <w:rPr>
          <w:rFonts w:ascii="Arial" w:hAnsi="Arial" w:cs="Arial"/>
          <w:sz w:val="20"/>
          <w:szCs w:val="20"/>
        </w:rPr>
        <w:t>escm_new_buy_reqeust</w:t>
      </w:r>
      <w:proofErr w:type="spellEnd"/>
      <w:r w:rsidRPr="001D147C">
        <w:rPr>
          <w:rFonts w:ascii="Arial" w:hAnsi="Arial" w:cs="Arial"/>
          <w:sz w:val="20"/>
          <w:szCs w:val="20"/>
        </w:rPr>
        <w:t xml:space="preserve"> and </w:t>
      </w:r>
      <w:proofErr w:type="spellStart"/>
      <w:r w:rsidRPr="001D147C">
        <w:rPr>
          <w:rFonts w:ascii="Arial" w:hAnsi="Arial" w:cs="Arial"/>
          <w:sz w:val="20"/>
          <w:szCs w:val="20"/>
        </w:rPr>
        <w:t>escm_newbuy_order</w:t>
      </w:r>
      <w:proofErr w:type="spellEnd"/>
      <w:r w:rsidRPr="001D147C">
        <w:rPr>
          <w:rFonts w:ascii="Arial" w:hAnsi="Arial" w:cs="Arial"/>
          <w:sz w:val="20"/>
          <w:szCs w:val="20"/>
        </w:rPr>
        <w:t xml:space="preserve">).  SPO </w:t>
      </w:r>
      <w:proofErr w:type="gramStart"/>
      <w:r w:rsidRPr="001D147C">
        <w:rPr>
          <w:rFonts w:ascii="Arial" w:hAnsi="Arial" w:cs="Arial"/>
          <w:sz w:val="20"/>
          <w:szCs w:val="20"/>
        </w:rPr>
        <w:t>requests  can</w:t>
      </w:r>
      <w:proofErr w:type="gramEnd"/>
      <w:r w:rsidRPr="001D147C">
        <w:rPr>
          <w:rFonts w:ascii="Arial" w:hAnsi="Arial" w:cs="Arial"/>
          <w:sz w:val="20"/>
          <w:szCs w:val="20"/>
        </w:rPr>
        <w:t xml:space="preserve"> be split across Program Codes (CLS) and or spread over several delivery dates. </w:t>
      </w:r>
    </w:p>
    <w:p w:rsidR="001D147C" w:rsidRPr="001D147C" w:rsidRDefault="001D147C" w:rsidP="00343166">
      <w:pPr>
        <w:pStyle w:val="ListParagraph"/>
        <w:numPr>
          <w:ilvl w:val="0"/>
          <w:numId w:val="2"/>
        </w:numPr>
        <w:autoSpaceDE w:val="0"/>
        <w:autoSpaceDN w:val="0"/>
        <w:adjustRightInd w:val="0"/>
        <w:ind w:left="1440"/>
        <w:rPr>
          <w:rFonts w:ascii="Arial" w:hAnsi="Arial" w:cs="Arial"/>
          <w:sz w:val="20"/>
          <w:szCs w:val="20"/>
        </w:rPr>
      </w:pPr>
      <w:r w:rsidRPr="001D147C">
        <w:rPr>
          <w:rFonts w:ascii="Arial" w:hAnsi="Arial" w:cs="Arial"/>
          <w:sz w:val="20"/>
          <w:szCs w:val="20"/>
        </w:rPr>
        <w:t>Once a SPO request is in ESCM an asset manager can spread the order over several delivery dates and modify the quantity ordered.  When the delivery date and quantities are set the asset manager can mark the order records as ready for review.</w:t>
      </w:r>
    </w:p>
    <w:p w:rsidR="001D147C" w:rsidRPr="001D147C" w:rsidRDefault="001D147C" w:rsidP="00343166">
      <w:pPr>
        <w:autoSpaceDE w:val="0"/>
        <w:autoSpaceDN w:val="0"/>
        <w:adjustRightInd w:val="0"/>
        <w:ind w:left="1440"/>
        <w:rPr>
          <w:rFonts w:ascii="Arial" w:hAnsi="Arial" w:cs="Arial"/>
          <w:sz w:val="20"/>
          <w:szCs w:val="20"/>
        </w:rPr>
      </w:pPr>
    </w:p>
    <w:p w:rsidR="001D147C" w:rsidRDefault="001D147C" w:rsidP="00343166">
      <w:pPr>
        <w:autoSpaceDE w:val="0"/>
        <w:autoSpaceDN w:val="0"/>
        <w:adjustRightInd w:val="0"/>
        <w:ind w:left="720"/>
        <w:rPr>
          <w:rFonts w:ascii="Arial" w:hAnsi="Arial" w:cs="Arial"/>
          <w:sz w:val="20"/>
          <w:szCs w:val="20"/>
        </w:rPr>
      </w:pPr>
      <w:r w:rsidRPr="001D147C">
        <w:rPr>
          <w:rFonts w:ascii="Arial" w:hAnsi="Arial" w:cs="Arial"/>
          <w:sz w:val="20"/>
          <w:szCs w:val="20"/>
        </w:rPr>
        <w:t>Second Status - Approved by Asset Manager</w:t>
      </w:r>
    </w:p>
    <w:p w:rsidR="001D147C" w:rsidRPr="001D147C" w:rsidRDefault="001D147C" w:rsidP="00343166">
      <w:pPr>
        <w:pStyle w:val="ListParagraph"/>
        <w:numPr>
          <w:ilvl w:val="0"/>
          <w:numId w:val="3"/>
        </w:numPr>
        <w:autoSpaceDE w:val="0"/>
        <w:autoSpaceDN w:val="0"/>
        <w:adjustRightInd w:val="0"/>
        <w:ind w:left="1440"/>
        <w:rPr>
          <w:rFonts w:ascii="Arial" w:hAnsi="Arial" w:cs="Arial"/>
          <w:sz w:val="20"/>
          <w:szCs w:val="20"/>
        </w:rPr>
      </w:pPr>
      <w:r w:rsidRPr="001D147C">
        <w:rPr>
          <w:rFonts w:ascii="Arial" w:hAnsi="Arial" w:cs="Arial"/>
          <w:sz w:val="20"/>
          <w:szCs w:val="20"/>
        </w:rPr>
        <w:t>When an asset manager approves an order record for CCB review it Gets a status of Approved by Asset Manager.  The asset manager can reject the order (see below) or revert it back the status of Awaiting Asset Manager Review with the reset status button.</w:t>
      </w:r>
    </w:p>
    <w:p w:rsidR="001D147C" w:rsidRDefault="001D147C" w:rsidP="00343166">
      <w:pPr>
        <w:autoSpaceDE w:val="0"/>
        <w:autoSpaceDN w:val="0"/>
        <w:adjustRightInd w:val="0"/>
        <w:ind w:left="720"/>
        <w:rPr>
          <w:rFonts w:ascii="Arial" w:hAnsi="Arial" w:cs="Arial"/>
          <w:sz w:val="20"/>
          <w:szCs w:val="20"/>
        </w:rPr>
      </w:pPr>
    </w:p>
    <w:p w:rsidR="001D147C" w:rsidRPr="001D147C" w:rsidRDefault="00B56633" w:rsidP="00343166">
      <w:pPr>
        <w:autoSpaceDE w:val="0"/>
        <w:autoSpaceDN w:val="0"/>
        <w:adjustRightInd w:val="0"/>
        <w:ind w:left="720"/>
        <w:rPr>
          <w:rFonts w:ascii="Arial" w:hAnsi="Arial" w:cs="Arial"/>
          <w:sz w:val="20"/>
          <w:szCs w:val="20"/>
        </w:rPr>
      </w:pPr>
      <w:r>
        <w:rPr>
          <w:rFonts w:ascii="Arial" w:hAnsi="Arial" w:cs="Arial"/>
          <w:sz w:val="20"/>
          <w:szCs w:val="20"/>
        </w:rPr>
        <w:t xml:space="preserve">Third Status - </w:t>
      </w:r>
      <w:r w:rsidR="001D147C" w:rsidRPr="001D147C">
        <w:rPr>
          <w:rFonts w:ascii="Arial" w:hAnsi="Arial" w:cs="Arial"/>
          <w:sz w:val="20"/>
          <w:szCs w:val="20"/>
        </w:rPr>
        <w:t>Approved by Review Board</w:t>
      </w:r>
    </w:p>
    <w:p w:rsidR="001D147C" w:rsidRPr="001D147C" w:rsidRDefault="001D147C" w:rsidP="00343166">
      <w:pPr>
        <w:pStyle w:val="ListParagraph"/>
        <w:numPr>
          <w:ilvl w:val="0"/>
          <w:numId w:val="3"/>
        </w:numPr>
        <w:autoSpaceDE w:val="0"/>
        <w:autoSpaceDN w:val="0"/>
        <w:adjustRightInd w:val="0"/>
        <w:ind w:left="1440"/>
        <w:rPr>
          <w:rFonts w:ascii="Arial" w:hAnsi="Arial" w:cs="Arial"/>
          <w:sz w:val="20"/>
          <w:szCs w:val="20"/>
        </w:rPr>
      </w:pPr>
      <w:r w:rsidRPr="001D147C">
        <w:rPr>
          <w:rFonts w:ascii="Arial" w:hAnsi="Arial" w:cs="Arial"/>
          <w:sz w:val="20"/>
          <w:szCs w:val="20"/>
        </w:rPr>
        <w:t xml:space="preserve">Here we will assume the review board has evaluated all order records and offered their decision to reject or approve. Any approved order records given a status of Approved by Review Board.  </w:t>
      </w:r>
    </w:p>
    <w:p w:rsidR="001D147C" w:rsidRPr="001D147C" w:rsidRDefault="001D147C" w:rsidP="00343166">
      <w:pPr>
        <w:pStyle w:val="ListParagraph"/>
        <w:numPr>
          <w:ilvl w:val="0"/>
          <w:numId w:val="3"/>
        </w:numPr>
        <w:autoSpaceDE w:val="0"/>
        <w:autoSpaceDN w:val="0"/>
        <w:adjustRightInd w:val="0"/>
        <w:ind w:left="1440"/>
        <w:rPr>
          <w:rFonts w:ascii="Arial" w:hAnsi="Arial" w:cs="Arial"/>
          <w:sz w:val="20"/>
          <w:szCs w:val="20"/>
        </w:rPr>
      </w:pPr>
      <w:r w:rsidRPr="001D147C">
        <w:rPr>
          <w:rFonts w:ascii="Arial" w:hAnsi="Arial" w:cs="Arial"/>
          <w:sz w:val="20"/>
          <w:szCs w:val="20"/>
        </w:rPr>
        <w:t xml:space="preserve">About every five minutes ESCM is checked for order records that are marked as approved by CCB.  These records are written to GOLD.  Additionally, these parts are removed from the exported tab in SPO.  </w:t>
      </w:r>
    </w:p>
    <w:p w:rsidR="001D147C" w:rsidRPr="001D147C" w:rsidRDefault="001D147C" w:rsidP="00343166">
      <w:pPr>
        <w:autoSpaceDE w:val="0"/>
        <w:autoSpaceDN w:val="0"/>
        <w:adjustRightInd w:val="0"/>
        <w:ind w:left="720"/>
        <w:rPr>
          <w:rFonts w:ascii="Arial" w:hAnsi="Arial" w:cs="Arial"/>
          <w:sz w:val="20"/>
          <w:szCs w:val="20"/>
        </w:rPr>
      </w:pPr>
    </w:p>
    <w:p w:rsidR="001D147C" w:rsidRDefault="001D147C" w:rsidP="00343166">
      <w:pPr>
        <w:autoSpaceDE w:val="0"/>
        <w:autoSpaceDN w:val="0"/>
        <w:adjustRightInd w:val="0"/>
        <w:ind w:left="720"/>
        <w:rPr>
          <w:rFonts w:ascii="Arial" w:hAnsi="Arial" w:cs="Arial"/>
          <w:sz w:val="20"/>
          <w:szCs w:val="20"/>
        </w:rPr>
      </w:pPr>
      <w:r w:rsidRPr="00ED7EE8">
        <w:rPr>
          <w:rFonts w:ascii="Arial" w:hAnsi="Arial" w:cs="Arial"/>
          <w:b/>
          <w:sz w:val="20"/>
          <w:szCs w:val="20"/>
        </w:rPr>
        <w:t xml:space="preserve">Rejection </w:t>
      </w:r>
      <w:r w:rsidR="003451AE">
        <w:rPr>
          <w:rFonts w:ascii="Arial" w:hAnsi="Arial" w:cs="Arial"/>
          <w:sz w:val="20"/>
          <w:szCs w:val="20"/>
        </w:rPr>
        <w:t>– Orders rejected either by an A</w:t>
      </w:r>
      <w:r w:rsidRPr="001D147C">
        <w:rPr>
          <w:rFonts w:ascii="Arial" w:hAnsi="Arial" w:cs="Arial"/>
          <w:sz w:val="20"/>
          <w:szCs w:val="20"/>
        </w:rPr>
        <w:t xml:space="preserve">sset </w:t>
      </w:r>
      <w:r w:rsidR="003451AE">
        <w:rPr>
          <w:rFonts w:ascii="Arial" w:hAnsi="Arial" w:cs="Arial"/>
          <w:sz w:val="20"/>
          <w:szCs w:val="20"/>
        </w:rPr>
        <w:t>M</w:t>
      </w:r>
      <w:r w:rsidRPr="001D147C">
        <w:rPr>
          <w:rFonts w:ascii="Arial" w:hAnsi="Arial" w:cs="Arial"/>
          <w:sz w:val="20"/>
          <w:szCs w:val="20"/>
        </w:rPr>
        <w:t>anage</w:t>
      </w:r>
      <w:r w:rsidR="003451AE">
        <w:rPr>
          <w:rFonts w:ascii="Arial" w:hAnsi="Arial" w:cs="Arial"/>
          <w:sz w:val="20"/>
          <w:szCs w:val="20"/>
        </w:rPr>
        <w:t xml:space="preserve">r </w:t>
      </w:r>
      <w:r w:rsidRPr="001D147C">
        <w:rPr>
          <w:rFonts w:ascii="Arial" w:hAnsi="Arial" w:cs="Arial"/>
          <w:sz w:val="20"/>
          <w:szCs w:val="20"/>
        </w:rPr>
        <w:t xml:space="preserve">or </w:t>
      </w:r>
      <w:proofErr w:type="gramStart"/>
      <w:r w:rsidRPr="001D147C">
        <w:rPr>
          <w:rFonts w:ascii="Arial" w:hAnsi="Arial" w:cs="Arial"/>
          <w:sz w:val="20"/>
          <w:szCs w:val="20"/>
        </w:rPr>
        <w:t>approver are</w:t>
      </w:r>
      <w:proofErr w:type="gramEnd"/>
      <w:r w:rsidRPr="001D147C">
        <w:rPr>
          <w:rFonts w:ascii="Arial" w:hAnsi="Arial" w:cs="Arial"/>
          <w:sz w:val="20"/>
          <w:szCs w:val="20"/>
        </w:rPr>
        <w:t xml:space="preserve"> not removed from ESCM or SPO. </w:t>
      </w:r>
    </w:p>
    <w:p w:rsidR="00ED7EE8" w:rsidRPr="001D147C" w:rsidRDefault="00ED7EE8" w:rsidP="00343166">
      <w:pPr>
        <w:autoSpaceDE w:val="0"/>
        <w:autoSpaceDN w:val="0"/>
        <w:adjustRightInd w:val="0"/>
        <w:ind w:left="720"/>
        <w:rPr>
          <w:rFonts w:ascii="Arial" w:hAnsi="Arial" w:cs="Arial"/>
          <w:sz w:val="20"/>
          <w:szCs w:val="20"/>
        </w:rPr>
      </w:pPr>
    </w:p>
    <w:p w:rsidR="001D147C" w:rsidRPr="001D147C" w:rsidRDefault="001D147C" w:rsidP="00343166">
      <w:pPr>
        <w:pStyle w:val="ListParagraph"/>
        <w:autoSpaceDE w:val="0"/>
        <w:autoSpaceDN w:val="0"/>
        <w:adjustRightInd w:val="0"/>
        <w:ind w:left="1080"/>
        <w:rPr>
          <w:rFonts w:ascii="Arial" w:hAnsi="Arial" w:cs="Arial"/>
          <w:sz w:val="20"/>
          <w:szCs w:val="20"/>
        </w:rPr>
      </w:pPr>
      <w:r w:rsidRPr="001D147C">
        <w:rPr>
          <w:rFonts w:ascii="Arial" w:hAnsi="Arial" w:cs="Arial"/>
          <w:sz w:val="20"/>
          <w:szCs w:val="20"/>
        </w:rPr>
        <w:t>Asset Manager Rejection – An asset manager can choose to reject an order record in ESCM.  This action can only take place on records with a status of Awaiting Asset Manager Review or Approved by Asset Manager.</w:t>
      </w:r>
    </w:p>
    <w:p w:rsidR="001D147C" w:rsidRPr="001D147C" w:rsidRDefault="001D147C" w:rsidP="00343166">
      <w:pPr>
        <w:autoSpaceDE w:val="0"/>
        <w:autoSpaceDN w:val="0"/>
        <w:adjustRightInd w:val="0"/>
        <w:ind w:left="720"/>
        <w:rPr>
          <w:rFonts w:ascii="Arial" w:hAnsi="Arial" w:cs="Arial"/>
          <w:sz w:val="20"/>
          <w:szCs w:val="20"/>
        </w:rPr>
      </w:pPr>
    </w:p>
    <w:p w:rsidR="008D1577" w:rsidRDefault="001D147C" w:rsidP="00343166">
      <w:pPr>
        <w:autoSpaceDE w:val="0"/>
        <w:autoSpaceDN w:val="0"/>
        <w:adjustRightInd w:val="0"/>
        <w:ind w:left="1080"/>
        <w:rPr>
          <w:rFonts w:ascii="Arial" w:hAnsi="Arial" w:cs="Arial"/>
          <w:sz w:val="20"/>
          <w:szCs w:val="20"/>
        </w:rPr>
      </w:pPr>
      <w:r w:rsidRPr="001D147C">
        <w:rPr>
          <w:rFonts w:ascii="Arial" w:hAnsi="Arial" w:cs="Arial"/>
          <w:sz w:val="20"/>
          <w:szCs w:val="20"/>
        </w:rPr>
        <w:t>CCB Rejection – ESCM users with the approver role can Approve an order for migration to gold (status = Approved by Review Board)</w:t>
      </w:r>
      <w:r w:rsidR="00E76541">
        <w:rPr>
          <w:rFonts w:ascii="Arial" w:hAnsi="Arial" w:cs="Arial"/>
          <w:sz w:val="20"/>
          <w:szCs w:val="20"/>
        </w:rPr>
        <w:t xml:space="preserve"> or </w:t>
      </w:r>
      <w:r w:rsidRPr="001D147C">
        <w:rPr>
          <w:rFonts w:ascii="Arial" w:hAnsi="Arial" w:cs="Arial"/>
          <w:sz w:val="20"/>
          <w:szCs w:val="20"/>
        </w:rPr>
        <w:t xml:space="preserve">reject (status = Rejected by Review </w:t>
      </w:r>
      <w:proofErr w:type="gramStart"/>
      <w:r w:rsidRPr="001D147C">
        <w:rPr>
          <w:rFonts w:ascii="Arial" w:hAnsi="Arial" w:cs="Arial"/>
          <w:sz w:val="20"/>
          <w:szCs w:val="20"/>
        </w:rPr>
        <w:t>Board )</w:t>
      </w:r>
      <w:proofErr w:type="gramEnd"/>
      <w:r w:rsidRPr="001D147C">
        <w:rPr>
          <w:rFonts w:ascii="Arial" w:hAnsi="Arial" w:cs="Arial"/>
          <w:sz w:val="20"/>
          <w:szCs w:val="20"/>
        </w:rPr>
        <w:t xml:space="preserve"> and order approved by an asset manager.  </w:t>
      </w:r>
    </w:p>
    <w:p w:rsidR="00FA21CB" w:rsidRDefault="00FA21CB" w:rsidP="00343166">
      <w:pPr>
        <w:autoSpaceDE w:val="0"/>
        <w:autoSpaceDN w:val="0"/>
        <w:adjustRightInd w:val="0"/>
        <w:ind w:left="1080"/>
        <w:rPr>
          <w:rFonts w:ascii="Arial" w:hAnsi="Arial" w:cs="Arial"/>
          <w:sz w:val="20"/>
          <w:szCs w:val="20"/>
        </w:rPr>
      </w:pPr>
    </w:p>
    <w:p w:rsidR="00FA21CB" w:rsidRPr="00FA21CB" w:rsidRDefault="00FA21CB" w:rsidP="00FA21CB">
      <w:pPr>
        <w:autoSpaceDE w:val="0"/>
        <w:autoSpaceDN w:val="0"/>
        <w:adjustRightInd w:val="0"/>
        <w:ind w:left="720"/>
        <w:rPr>
          <w:rFonts w:ascii="Arial" w:hAnsi="Arial" w:cs="Arial"/>
          <w:b/>
          <w:color w:val="FF0000"/>
          <w:sz w:val="20"/>
          <w:szCs w:val="20"/>
        </w:rPr>
      </w:pPr>
      <w:r>
        <w:rPr>
          <w:rFonts w:ascii="Arial" w:hAnsi="Arial" w:cs="Arial"/>
          <w:b/>
          <w:color w:val="FF0000"/>
          <w:sz w:val="20"/>
          <w:szCs w:val="20"/>
        </w:rPr>
        <w:t>Long-term Agreement (LTS): need info here</w:t>
      </w:r>
    </w:p>
    <w:p w:rsidR="00ED7EE8" w:rsidRDefault="00D67B87" w:rsidP="000A5AD5">
      <w:pPr>
        <w:pStyle w:val="Heading1"/>
      </w:pPr>
      <w:r>
        <w:t xml:space="preserve">System </w:t>
      </w:r>
      <w:r w:rsidR="00343166">
        <w:t>Data</w:t>
      </w:r>
      <w:r>
        <w:t xml:space="preserve"> Requirements</w:t>
      </w:r>
    </w:p>
    <w:p w:rsidR="00D67B87" w:rsidRDefault="00D67B87" w:rsidP="00D67B87"/>
    <w:p w:rsidR="00D67B87" w:rsidRDefault="00C812D6" w:rsidP="00D67B87">
      <w:pPr>
        <w:pStyle w:val="Heading2"/>
      </w:pPr>
      <w:r>
        <w:t>Exchanges with External Systems</w:t>
      </w:r>
    </w:p>
    <w:p w:rsidR="00C812D6" w:rsidRDefault="00C812D6" w:rsidP="00C812D6"/>
    <w:p w:rsidR="00091556" w:rsidRPr="003D7FF2" w:rsidRDefault="00091556" w:rsidP="00091556">
      <w:pPr>
        <w:pStyle w:val="SuggestedContent"/>
      </w:pPr>
      <w:proofErr w:type="gramStart"/>
      <w:r w:rsidRPr="003D7FF2">
        <w:t>Definition of external actors (other information systems, departments, etc.) that exchange information with the system.</w:t>
      </w:r>
      <w:proofErr w:type="gramEnd"/>
      <w:r w:rsidRPr="003D7FF2">
        <w:t xml:space="preserve"> External actors and other systems are generally shown in the diagram in Section 2.1, outside the box that represents the system.</w:t>
      </w:r>
    </w:p>
    <w:p w:rsidR="00091556" w:rsidRPr="003D7FF2" w:rsidRDefault="00091556" w:rsidP="00091556">
      <w:pPr>
        <w:pStyle w:val="SuggestedContent"/>
      </w:pPr>
      <w:r w:rsidRPr="003D7FF2">
        <w:t>Specification of the main exchanges between the system and these external actors, in terms of triggering events and the corresponding products and services delivered.</w:t>
      </w:r>
    </w:p>
    <w:p w:rsidR="00091556" w:rsidRDefault="00091556" w:rsidP="00C812D6">
      <w:pPr>
        <w:rPr>
          <w:color w:val="FF0000"/>
        </w:rPr>
      </w:pPr>
    </w:p>
    <w:p w:rsidR="00091556" w:rsidRDefault="00091556" w:rsidP="00C812D6">
      <w:pPr>
        <w:rPr>
          <w:color w:val="FF0000"/>
        </w:rPr>
      </w:pPr>
    </w:p>
    <w:p w:rsidR="00C812D6" w:rsidRDefault="00C812D6" w:rsidP="00C812D6">
      <w:pPr>
        <w:rPr>
          <w:color w:val="FF0000"/>
        </w:rPr>
      </w:pPr>
      <w:r w:rsidRPr="00C812D6">
        <w:rPr>
          <w:color w:val="FF0000"/>
        </w:rPr>
        <w:t>The New Buy tool uses data elements from.</w:t>
      </w:r>
      <w:r w:rsidR="00FA21CB">
        <w:rPr>
          <w:color w:val="FF0000"/>
        </w:rPr>
        <w:t>NWP (which instance) and Compass (which instance?), however are accessed through the data warehouse</w:t>
      </w:r>
      <w:r w:rsidR="00091556">
        <w:rPr>
          <w:color w:val="FF0000"/>
        </w:rPr>
        <w:t>……</w:t>
      </w:r>
    </w:p>
    <w:p w:rsidR="00FA21CB" w:rsidRDefault="00FA21CB" w:rsidP="00C812D6">
      <w:pPr>
        <w:rPr>
          <w:color w:val="FF0000"/>
        </w:rPr>
      </w:pPr>
    </w:p>
    <w:p w:rsidR="00FA21CB" w:rsidRPr="00C812D6" w:rsidRDefault="00FA21CB" w:rsidP="00C812D6">
      <w:pPr>
        <w:rPr>
          <w:color w:val="FF0000"/>
        </w:rPr>
      </w:pPr>
      <w:r>
        <w:rPr>
          <w:color w:val="FF0000"/>
        </w:rPr>
        <w:t>Describe……. process</w:t>
      </w:r>
    </w:p>
    <w:p w:rsidR="00C812D6" w:rsidRPr="00C812D6" w:rsidRDefault="00C812D6" w:rsidP="00D67B87">
      <w:pPr>
        <w:rPr>
          <w:color w:val="FF0000"/>
        </w:rPr>
      </w:pPr>
    </w:p>
    <w:p w:rsidR="00C812D6" w:rsidRPr="00C812D6" w:rsidRDefault="00C812D6" w:rsidP="00D67B87">
      <w:pPr>
        <w:rPr>
          <w:color w:val="FF0000"/>
        </w:rPr>
      </w:pPr>
    </w:p>
    <w:p w:rsidR="00C812D6" w:rsidRDefault="00C812D6" w:rsidP="00D67B87">
      <w:pPr>
        <w:rPr>
          <w:color w:val="FF0000"/>
        </w:rPr>
      </w:pPr>
      <w:r w:rsidRPr="00C812D6">
        <w:rPr>
          <w:color w:val="FF0000"/>
        </w:rPr>
        <w:t>What about ….LTA</w:t>
      </w:r>
    </w:p>
    <w:p w:rsidR="00C812D6" w:rsidRDefault="00C812D6" w:rsidP="00D67B87">
      <w:pPr>
        <w:rPr>
          <w:color w:val="FF0000"/>
        </w:rPr>
      </w:pPr>
    </w:p>
    <w:p w:rsidR="00091556" w:rsidRDefault="00091556" w:rsidP="00091556">
      <w:pPr>
        <w:pStyle w:val="Heading2"/>
      </w:pPr>
      <w:r>
        <w:t>Access Controls in Place for New Buy tool and External Systems</w:t>
      </w:r>
    </w:p>
    <w:p w:rsidR="00091556" w:rsidRDefault="00091556" w:rsidP="00091556"/>
    <w:p w:rsidR="00091556" w:rsidRDefault="00091556" w:rsidP="00091556">
      <w:pPr>
        <w:rPr>
          <w:color w:val="FF0000"/>
        </w:rPr>
      </w:pPr>
      <w:r>
        <w:rPr>
          <w:color w:val="FF0000"/>
        </w:rPr>
        <w:t>Describe (or link) to the ACPs</w:t>
      </w:r>
    </w:p>
    <w:p w:rsidR="00091556" w:rsidRDefault="00091556" w:rsidP="00091556">
      <w:pPr>
        <w:rPr>
          <w:color w:val="FF0000"/>
        </w:rPr>
      </w:pPr>
      <w:r>
        <w:rPr>
          <w:color w:val="FF0000"/>
        </w:rPr>
        <w:t xml:space="preserve">What data </w:t>
      </w:r>
      <w:proofErr w:type="gramStart"/>
      <w:r>
        <w:rPr>
          <w:color w:val="FF0000"/>
        </w:rPr>
        <w:t>are</w:t>
      </w:r>
      <w:proofErr w:type="gramEnd"/>
      <w:r>
        <w:rPr>
          <w:color w:val="FF0000"/>
        </w:rPr>
        <w:t xml:space="preserve"> non-IT persons allowed to see – what controls are in place?  (</w:t>
      </w:r>
      <w:proofErr w:type="gramStart"/>
      <w:r>
        <w:rPr>
          <w:color w:val="FF0000"/>
        </w:rPr>
        <w:t>concern</w:t>
      </w:r>
      <w:proofErr w:type="gramEnd"/>
      <w:r>
        <w:rPr>
          <w:color w:val="FF0000"/>
        </w:rPr>
        <w:t xml:space="preserve"> that non-US person seeing ANY data coming from NWP or COMPASS)</w:t>
      </w:r>
    </w:p>
    <w:p w:rsidR="00091556" w:rsidRDefault="00091556" w:rsidP="00091556">
      <w:pPr>
        <w:rPr>
          <w:color w:val="FF0000"/>
        </w:rPr>
      </w:pPr>
    </w:p>
    <w:p w:rsidR="00091556" w:rsidRDefault="00091556" w:rsidP="00091556">
      <w:pPr>
        <w:pStyle w:val="Heading2"/>
      </w:pPr>
      <w:r>
        <w:t>Financial Controls</w:t>
      </w:r>
    </w:p>
    <w:p w:rsidR="00091556" w:rsidRDefault="00091556" w:rsidP="00091556"/>
    <w:p w:rsidR="00091556" w:rsidRPr="00091556" w:rsidRDefault="00091556" w:rsidP="00091556">
      <w:pPr>
        <w:rPr>
          <w:color w:val="FF0000"/>
        </w:rPr>
      </w:pPr>
      <w:r>
        <w:rPr>
          <w:color w:val="FF0000"/>
        </w:rPr>
        <w:t xml:space="preserve">Describe if there are </w:t>
      </w:r>
      <w:r w:rsidRPr="00091556">
        <w:rPr>
          <w:color w:val="FF0000"/>
        </w:rPr>
        <w:t>•</w:t>
      </w:r>
      <w:r w:rsidRPr="00091556">
        <w:rPr>
          <w:color w:val="FF0000"/>
        </w:rPr>
        <w:tab/>
        <w:t xml:space="preserve">IT Sarbanes Oxley (SOX) </w:t>
      </w:r>
      <w:r w:rsidRPr="00091556">
        <w:rPr>
          <w:color w:val="FF0000"/>
        </w:rPr>
        <w:t>Compliance requirements</w:t>
      </w:r>
    </w:p>
    <w:p w:rsidR="00091556" w:rsidRPr="00091556" w:rsidRDefault="00091556" w:rsidP="00091556">
      <w:pPr>
        <w:rPr>
          <w:color w:val="FF0000"/>
        </w:rPr>
      </w:pPr>
    </w:p>
    <w:p w:rsidR="00091556" w:rsidRDefault="00091556" w:rsidP="00D67B87">
      <w:pPr>
        <w:rPr>
          <w:color w:val="FF0000"/>
        </w:rPr>
      </w:pPr>
    </w:p>
    <w:p w:rsidR="00C812D6" w:rsidRPr="00C812D6" w:rsidRDefault="00C812D6" w:rsidP="00091556">
      <w:pPr>
        <w:pStyle w:val="Heading1"/>
        <w:numPr>
          <w:ilvl w:val="0"/>
          <w:numId w:val="0"/>
        </w:numPr>
      </w:pPr>
    </w:p>
    <w:p w:rsidR="000F6A32" w:rsidRDefault="000F6A32" w:rsidP="000F6A32">
      <w:pPr>
        <w:pStyle w:val="Heading1"/>
      </w:pPr>
      <w:r>
        <w:t>System Scope</w:t>
      </w:r>
    </w:p>
    <w:p w:rsidR="000F6A32" w:rsidRDefault="000F6A32" w:rsidP="009D7559">
      <w:pPr>
        <w:keepNext/>
        <w:autoSpaceDE w:val="0"/>
        <w:autoSpaceDN w:val="0"/>
        <w:adjustRightInd w:val="0"/>
        <w:rPr>
          <w:rFonts w:ascii="Arial" w:hAnsi="Arial" w:cs="Arial"/>
          <w:sz w:val="20"/>
          <w:szCs w:val="20"/>
        </w:rPr>
      </w:pPr>
    </w:p>
    <w:p w:rsidR="000C7B58" w:rsidRDefault="00343166" w:rsidP="009D7559">
      <w:pPr>
        <w:keepNext/>
        <w:autoSpaceDE w:val="0"/>
        <w:autoSpaceDN w:val="0"/>
        <w:adjustRightInd w:val="0"/>
        <w:rPr>
          <w:rFonts w:ascii="Arial" w:hAnsi="Arial" w:cs="Arial"/>
          <w:sz w:val="20"/>
          <w:szCs w:val="20"/>
        </w:rPr>
      </w:pPr>
      <w:r>
        <w:rPr>
          <w:rFonts w:ascii="Arial" w:hAnsi="Arial" w:cs="Arial"/>
          <w:sz w:val="20"/>
          <w:szCs w:val="20"/>
        </w:rPr>
        <w:t xml:space="preserve">New buy data is managed in two ESCM tables </w:t>
      </w:r>
      <w:proofErr w:type="spellStart"/>
      <w:r>
        <w:rPr>
          <w:rFonts w:ascii="Arial" w:hAnsi="Arial" w:cs="Arial"/>
          <w:sz w:val="20"/>
          <w:szCs w:val="20"/>
        </w:rPr>
        <w:t>ESCM.ESCM_New_Buy</w:t>
      </w:r>
      <w:r w:rsidR="009D7559">
        <w:rPr>
          <w:rFonts w:ascii="Arial" w:hAnsi="Arial" w:cs="Arial"/>
          <w:sz w:val="20"/>
          <w:szCs w:val="20"/>
        </w:rPr>
        <w:t>_Requirement</w:t>
      </w:r>
      <w:proofErr w:type="spellEnd"/>
      <w:r>
        <w:rPr>
          <w:rFonts w:ascii="Arial" w:hAnsi="Arial" w:cs="Arial"/>
          <w:sz w:val="20"/>
          <w:szCs w:val="20"/>
        </w:rPr>
        <w:t xml:space="preserve"> and </w:t>
      </w:r>
      <w:proofErr w:type="spellStart"/>
      <w:r>
        <w:rPr>
          <w:rFonts w:ascii="Arial" w:hAnsi="Arial" w:cs="Arial"/>
          <w:sz w:val="20"/>
          <w:szCs w:val="20"/>
        </w:rPr>
        <w:t>ESCM.ESCM_New_Buy_Order</w:t>
      </w:r>
      <w:proofErr w:type="spellEnd"/>
      <w:r w:rsidR="000C7B58">
        <w:rPr>
          <w:rFonts w:ascii="Arial" w:hAnsi="Arial" w:cs="Arial"/>
          <w:sz w:val="20"/>
          <w:szCs w:val="20"/>
        </w:rPr>
        <w:t>.  They are as follows:</w:t>
      </w:r>
    </w:p>
    <w:p w:rsidR="009D7559" w:rsidRDefault="009D7559" w:rsidP="009D7559">
      <w:pPr>
        <w:keepNext/>
        <w:autoSpaceDE w:val="0"/>
        <w:autoSpaceDN w:val="0"/>
        <w:adjustRightInd w:val="0"/>
        <w:rPr>
          <w:rFonts w:ascii="Arial" w:hAnsi="Arial" w:cs="Arial"/>
          <w:sz w:val="20"/>
          <w:szCs w:val="20"/>
        </w:rPr>
      </w:pPr>
    </w:p>
    <w:tbl>
      <w:tblPr>
        <w:tblStyle w:val="TableList4"/>
        <w:tblW w:w="0" w:type="auto"/>
        <w:tblInd w:w="720" w:type="dxa"/>
        <w:tblLook w:val="04A0"/>
      </w:tblPr>
      <w:tblGrid>
        <w:gridCol w:w="3629"/>
        <w:gridCol w:w="169"/>
        <w:gridCol w:w="3060"/>
      </w:tblGrid>
      <w:tr w:rsidR="00452D54" w:rsidRPr="00452D54" w:rsidTr="00FA18FB">
        <w:trPr>
          <w:cnfStyle w:val="100000000000"/>
          <w:trHeight w:val="255"/>
        </w:trPr>
        <w:tc>
          <w:tcPr>
            <w:tcW w:w="6858" w:type="dxa"/>
            <w:gridSpan w:val="3"/>
            <w:noWrap/>
            <w:hideMark/>
          </w:tcPr>
          <w:p w:rsidR="00452D54" w:rsidRPr="00452D54" w:rsidRDefault="00452D54" w:rsidP="00452D54">
            <w:pPr>
              <w:keepNext/>
              <w:autoSpaceDE w:val="0"/>
              <w:autoSpaceDN w:val="0"/>
              <w:adjustRightInd w:val="0"/>
              <w:jc w:val="center"/>
              <w:rPr>
                <w:rFonts w:ascii="Arial" w:hAnsi="Arial" w:cs="Arial"/>
                <w:b w:val="0"/>
                <w:sz w:val="20"/>
                <w:szCs w:val="20"/>
              </w:rPr>
            </w:pPr>
            <w:proofErr w:type="spellStart"/>
            <w:r w:rsidRPr="00452D54">
              <w:rPr>
                <w:rFonts w:ascii="Arial" w:hAnsi="Arial" w:cs="Arial"/>
                <w:b w:val="0"/>
                <w:sz w:val="20"/>
                <w:szCs w:val="20"/>
              </w:rPr>
              <w:t>ESCM.ESCM_New_Buy_Requirement</w:t>
            </w:r>
            <w:proofErr w:type="spellEnd"/>
          </w:p>
        </w:tc>
      </w:tr>
      <w:tr w:rsidR="00452D54" w:rsidRPr="00452D54" w:rsidTr="00FA18FB">
        <w:trPr>
          <w:trHeight w:val="255"/>
        </w:trPr>
        <w:tc>
          <w:tcPr>
            <w:tcW w:w="3629" w:type="dxa"/>
            <w:shd w:val="clear" w:color="auto" w:fill="7F7F7F" w:themeFill="text1" w:themeFillTint="80"/>
            <w:noWrap/>
            <w:hideMark/>
          </w:tcPr>
          <w:p w:rsidR="00452D54" w:rsidRPr="00FA18FB" w:rsidRDefault="00452D54" w:rsidP="00452D54">
            <w:pPr>
              <w:keepNext/>
              <w:autoSpaceDE w:val="0"/>
              <w:autoSpaceDN w:val="0"/>
              <w:adjustRightInd w:val="0"/>
              <w:rPr>
                <w:rFonts w:ascii="Arial" w:hAnsi="Arial" w:cs="Arial"/>
                <w:b/>
                <w:color w:val="FFFFFF" w:themeColor="background1"/>
                <w:sz w:val="20"/>
                <w:szCs w:val="20"/>
              </w:rPr>
            </w:pPr>
            <w:r w:rsidRPr="00FA18FB">
              <w:rPr>
                <w:rFonts w:ascii="Arial" w:hAnsi="Arial" w:cs="Arial"/>
                <w:b/>
                <w:color w:val="FFFFFF" w:themeColor="background1"/>
                <w:sz w:val="20"/>
                <w:szCs w:val="20"/>
              </w:rPr>
              <w:t>COLUMN_NAME</w:t>
            </w:r>
          </w:p>
        </w:tc>
        <w:tc>
          <w:tcPr>
            <w:tcW w:w="3229" w:type="dxa"/>
            <w:gridSpan w:val="2"/>
            <w:shd w:val="clear" w:color="auto" w:fill="7F7F7F" w:themeFill="text1" w:themeFillTint="80"/>
            <w:noWrap/>
            <w:hideMark/>
          </w:tcPr>
          <w:p w:rsidR="00452D54" w:rsidRPr="00FA18FB" w:rsidRDefault="00452D54" w:rsidP="00452D54">
            <w:pPr>
              <w:keepNext/>
              <w:autoSpaceDE w:val="0"/>
              <w:autoSpaceDN w:val="0"/>
              <w:adjustRightInd w:val="0"/>
              <w:rPr>
                <w:rFonts w:ascii="Arial" w:hAnsi="Arial" w:cs="Arial"/>
                <w:b/>
                <w:color w:val="FFFFFF" w:themeColor="background1"/>
                <w:sz w:val="20"/>
                <w:szCs w:val="20"/>
              </w:rPr>
            </w:pPr>
            <w:r w:rsidRPr="00FA18FB">
              <w:rPr>
                <w:rFonts w:ascii="Arial" w:hAnsi="Arial" w:cs="Arial"/>
                <w:b/>
                <w:color w:val="FFFFFF" w:themeColor="background1"/>
                <w:sz w:val="20"/>
                <w:szCs w:val="20"/>
              </w:rPr>
              <w:t>DATA_TYPE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INTERNAL_ORDER_NO</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NUMBER(10,0)</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PROGRAM_CODE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VARCHAR2(3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SPO_REQUEST_ID</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NUMBER(10,0)</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PART_NO</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VARCHAR2(32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REQUEST_DUE_DATE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DATE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ITEM_COST</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NUMBER</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IS_REPARABLE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VARCHAR2(1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SPO_EXPORT_DATE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DATE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SPO_EXPORT_USER</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VARCHAR2(20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REQUIREMENT_QUANTITY</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NUMBER(10,0)</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ASSET_MANAGER_REMARK</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VARCHAR2(200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ASSET_MANAGER_REMARK_DATE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DATE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ASSET_MANAGER_REMARK_USER</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VARCHAR2(20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PBL_METRIC_IND</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VARCHAR2(1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VPV_METRIC_IND</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VARCHAR2(1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ASSET_MANAGER_ID</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VARCHAR2(20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LAST_UPDATE_DATE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DATE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LAST_UPDATE_USER</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VARCHAR2(20 BYTE)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RECORD_CREATE_DATE</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DATE</w:t>
            </w:r>
          </w:p>
        </w:tc>
      </w:tr>
      <w:tr w:rsidR="00452D54" w:rsidRPr="00452D54" w:rsidTr="00FA18FB">
        <w:trPr>
          <w:trHeight w:val="255"/>
        </w:trPr>
        <w:tc>
          <w:tcPr>
            <w:tcW w:w="3798" w:type="dxa"/>
            <w:gridSpan w:val="2"/>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RECORD_CREATE_USER</w:t>
            </w:r>
          </w:p>
        </w:tc>
        <w:tc>
          <w:tcPr>
            <w:tcW w:w="3060" w:type="dxa"/>
            <w:noWrap/>
            <w:hideMark/>
          </w:tcPr>
          <w:p w:rsidR="00452D54" w:rsidRPr="00452D54" w:rsidRDefault="00452D54" w:rsidP="00452D54">
            <w:pPr>
              <w:keepNext/>
              <w:autoSpaceDE w:val="0"/>
              <w:autoSpaceDN w:val="0"/>
              <w:adjustRightInd w:val="0"/>
              <w:rPr>
                <w:rFonts w:ascii="Arial" w:hAnsi="Arial" w:cs="Arial"/>
                <w:sz w:val="20"/>
                <w:szCs w:val="20"/>
              </w:rPr>
            </w:pPr>
            <w:r w:rsidRPr="00452D54">
              <w:rPr>
                <w:rFonts w:ascii="Arial" w:hAnsi="Arial" w:cs="Arial"/>
                <w:sz w:val="20"/>
                <w:szCs w:val="20"/>
              </w:rPr>
              <w:t>VARCHAR2(20 BYTE)</w:t>
            </w:r>
          </w:p>
        </w:tc>
      </w:tr>
    </w:tbl>
    <w:p w:rsidR="009D7559" w:rsidRDefault="009D7559" w:rsidP="00452D54">
      <w:pPr>
        <w:keepNext/>
        <w:autoSpaceDE w:val="0"/>
        <w:autoSpaceDN w:val="0"/>
        <w:adjustRightInd w:val="0"/>
        <w:ind w:left="720"/>
        <w:rPr>
          <w:rFonts w:ascii="Arial" w:hAnsi="Arial" w:cs="Arial"/>
          <w:sz w:val="20"/>
          <w:szCs w:val="20"/>
        </w:rPr>
      </w:pPr>
    </w:p>
    <w:p w:rsidR="009D7559" w:rsidRDefault="009D7559" w:rsidP="00452D54">
      <w:pPr>
        <w:keepNext/>
        <w:autoSpaceDE w:val="0"/>
        <w:autoSpaceDN w:val="0"/>
        <w:adjustRightInd w:val="0"/>
        <w:ind w:left="720"/>
        <w:rPr>
          <w:rFonts w:ascii="Arial" w:hAnsi="Arial" w:cs="Arial"/>
          <w:sz w:val="20"/>
          <w:szCs w:val="20"/>
        </w:rPr>
      </w:pPr>
    </w:p>
    <w:tbl>
      <w:tblPr>
        <w:tblStyle w:val="TableList4"/>
        <w:tblW w:w="0" w:type="auto"/>
        <w:tblInd w:w="720" w:type="dxa"/>
        <w:tblLook w:val="04A0"/>
      </w:tblPr>
      <w:tblGrid>
        <w:gridCol w:w="3629"/>
        <w:gridCol w:w="3229"/>
      </w:tblGrid>
      <w:tr w:rsidR="009D7559" w:rsidRPr="009D7559" w:rsidTr="00FA18FB">
        <w:trPr>
          <w:cnfStyle w:val="100000000000"/>
          <w:trHeight w:val="255"/>
        </w:trPr>
        <w:tc>
          <w:tcPr>
            <w:tcW w:w="6858" w:type="dxa"/>
            <w:gridSpan w:val="2"/>
            <w:noWrap/>
            <w:hideMark/>
          </w:tcPr>
          <w:p w:rsidR="009D7559" w:rsidRPr="009D7559" w:rsidRDefault="009D7559" w:rsidP="009D7559">
            <w:pPr>
              <w:keepNext/>
              <w:autoSpaceDE w:val="0"/>
              <w:autoSpaceDN w:val="0"/>
              <w:adjustRightInd w:val="0"/>
              <w:jc w:val="center"/>
              <w:rPr>
                <w:rFonts w:ascii="Arial" w:hAnsi="Arial" w:cs="Arial"/>
                <w:b w:val="0"/>
                <w:sz w:val="20"/>
                <w:szCs w:val="20"/>
              </w:rPr>
            </w:pPr>
            <w:proofErr w:type="spellStart"/>
            <w:r w:rsidRPr="009D7559">
              <w:rPr>
                <w:rFonts w:ascii="Arial" w:hAnsi="Arial" w:cs="Arial"/>
                <w:b w:val="0"/>
                <w:sz w:val="20"/>
                <w:szCs w:val="20"/>
              </w:rPr>
              <w:t>ESCM.ESCM_New_Buy_Requirement</w:t>
            </w:r>
            <w:proofErr w:type="spellEnd"/>
          </w:p>
        </w:tc>
      </w:tr>
      <w:tr w:rsidR="009D7559" w:rsidRPr="009D7559" w:rsidTr="00FA18FB">
        <w:trPr>
          <w:trHeight w:val="255"/>
        </w:trPr>
        <w:tc>
          <w:tcPr>
            <w:tcW w:w="3629" w:type="dxa"/>
            <w:shd w:val="clear" w:color="auto" w:fill="7F7F7F" w:themeFill="text1" w:themeFillTint="80"/>
            <w:noWrap/>
            <w:hideMark/>
          </w:tcPr>
          <w:p w:rsidR="009D7559" w:rsidRPr="00FA18FB" w:rsidRDefault="009D7559" w:rsidP="009D7559">
            <w:pPr>
              <w:keepNext/>
              <w:autoSpaceDE w:val="0"/>
              <w:autoSpaceDN w:val="0"/>
              <w:adjustRightInd w:val="0"/>
              <w:rPr>
                <w:rFonts w:ascii="Arial" w:hAnsi="Arial" w:cs="Arial"/>
                <w:b/>
                <w:i/>
                <w:color w:val="FFFFFF" w:themeColor="background1"/>
                <w:sz w:val="20"/>
                <w:szCs w:val="20"/>
              </w:rPr>
            </w:pPr>
            <w:r w:rsidRPr="00FA18FB">
              <w:rPr>
                <w:rFonts w:ascii="Arial" w:hAnsi="Arial" w:cs="Arial"/>
                <w:b/>
                <w:i/>
                <w:color w:val="FFFFFF" w:themeColor="background1"/>
                <w:sz w:val="20"/>
                <w:szCs w:val="20"/>
              </w:rPr>
              <w:t>COLUMN_NAME</w:t>
            </w:r>
            <w:r w:rsidR="00FA18FB" w:rsidRPr="00FA18FB">
              <w:rPr>
                <w:rFonts w:ascii="Arial" w:hAnsi="Arial" w:cs="Arial"/>
                <w:b/>
                <w:i/>
                <w:color w:val="FFFFFF" w:themeColor="background1"/>
                <w:sz w:val="20"/>
                <w:szCs w:val="20"/>
              </w:rPr>
              <w:t xml:space="preserve"> </w:t>
            </w:r>
          </w:p>
        </w:tc>
        <w:tc>
          <w:tcPr>
            <w:tcW w:w="3229" w:type="dxa"/>
            <w:shd w:val="clear" w:color="auto" w:fill="7F7F7F" w:themeFill="text1" w:themeFillTint="80"/>
            <w:noWrap/>
            <w:hideMark/>
          </w:tcPr>
          <w:p w:rsidR="009D7559" w:rsidRPr="00FA18FB" w:rsidRDefault="009D7559" w:rsidP="009D7559">
            <w:pPr>
              <w:keepNext/>
              <w:autoSpaceDE w:val="0"/>
              <w:autoSpaceDN w:val="0"/>
              <w:adjustRightInd w:val="0"/>
              <w:rPr>
                <w:rFonts w:ascii="Arial" w:hAnsi="Arial" w:cs="Arial"/>
                <w:b/>
                <w:i/>
                <w:color w:val="FFFFFF" w:themeColor="background1"/>
                <w:sz w:val="20"/>
                <w:szCs w:val="20"/>
              </w:rPr>
            </w:pPr>
            <w:r w:rsidRPr="00FA18FB">
              <w:rPr>
                <w:rFonts w:ascii="Arial" w:hAnsi="Arial" w:cs="Arial"/>
                <w:b/>
                <w:i/>
                <w:color w:val="FFFFFF" w:themeColor="background1"/>
                <w:sz w:val="20"/>
                <w:szCs w:val="20"/>
              </w:rPr>
              <w:t>DATA_TYPE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INTERNAL_ORDER_NO</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NUMBER(10,0)</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REQUIREMENT_SCHEDULE_NO</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NUMBER(10,0)</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ORDER_NO</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PART_NO</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VARCHAR2(32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ORDER_QUANTITY</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NUMBER(10,0)</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DUE_DATE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ACTIVITY_STATUS</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VARCHAR2(30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VALIDATION_STATUS</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VARCHAR2(1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SEG_CODE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VARCHAR2(25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COST_CHARGE_NUMBER</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VARCHAR2(15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ASSET_MANAGER_REMARK_DATE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ASSET_MANAGER_REMARK</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REVIEW_BOARD_REMARK_DATE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REVIEW_BOARD_REMARK</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BATCH_ID</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NUMBER(10,0)</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SENT_TO_EXECUTION_DATE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LAST_UPDATE_DATE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LAST_UPDATE_USER</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RECORD_CREATE_DATE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RECORD_CREATE_USER</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ASSET_MANAGER_REMARK_USER</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REVIEW_BOARD_REMARK_USER</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PRIORITY</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NUMBER(2,0)</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APPROVED_BY_USER</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VARCHAR2(20 BYTE)</w:t>
            </w:r>
          </w:p>
        </w:tc>
      </w:tr>
      <w:tr w:rsidR="009D7559" w:rsidRPr="009D7559" w:rsidTr="00FA18FB">
        <w:trPr>
          <w:trHeight w:val="255"/>
        </w:trPr>
        <w:tc>
          <w:tcPr>
            <w:tcW w:w="36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lastRenderedPageBreak/>
              <w:t>APPROVED_BY_DATE</w:t>
            </w:r>
          </w:p>
        </w:tc>
        <w:tc>
          <w:tcPr>
            <w:tcW w:w="3229" w:type="dxa"/>
            <w:noWrap/>
            <w:hideMark/>
          </w:tcPr>
          <w:p w:rsidR="009D7559" w:rsidRPr="009D7559" w:rsidRDefault="009D7559" w:rsidP="009D7559">
            <w:pPr>
              <w:keepNext/>
              <w:autoSpaceDE w:val="0"/>
              <w:autoSpaceDN w:val="0"/>
              <w:adjustRightInd w:val="0"/>
              <w:rPr>
                <w:rFonts w:ascii="Arial" w:hAnsi="Arial" w:cs="Arial"/>
                <w:sz w:val="20"/>
                <w:szCs w:val="20"/>
              </w:rPr>
            </w:pPr>
            <w:r w:rsidRPr="009D7559">
              <w:rPr>
                <w:rFonts w:ascii="Arial" w:hAnsi="Arial" w:cs="Arial"/>
                <w:sz w:val="20"/>
                <w:szCs w:val="20"/>
              </w:rPr>
              <w:t>DATE</w:t>
            </w:r>
          </w:p>
        </w:tc>
      </w:tr>
    </w:tbl>
    <w:p w:rsidR="00452D54" w:rsidRDefault="000A5AD5" w:rsidP="000A5AD5">
      <w:pPr>
        <w:pStyle w:val="Heading1"/>
      </w:pPr>
      <w:r>
        <w:t>Forms</w:t>
      </w:r>
    </w:p>
    <w:p w:rsidR="000F6A32" w:rsidRPr="000F6A32" w:rsidRDefault="000F6A32" w:rsidP="000F6A32"/>
    <w:p w:rsidR="006602CA" w:rsidRDefault="000A5AD5" w:rsidP="006602CA">
      <w:pPr>
        <w:keepNext/>
        <w:autoSpaceDE w:val="0"/>
        <w:autoSpaceDN w:val="0"/>
        <w:adjustRightInd w:val="0"/>
        <w:rPr>
          <w:rFonts w:ascii="Arial" w:hAnsi="Arial" w:cs="Arial"/>
          <w:sz w:val="20"/>
          <w:szCs w:val="20"/>
        </w:rPr>
      </w:pPr>
      <w:r>
        <w:rPr>
          <w:rFonts w:ascii="Arial" w:hAnsi="Arial" w:cs="Arial"/>
          <w:sz w:val="20"/>
          <w:szCs w:val="20"/>
        </w:rPr>
        <w:t xml:space="preserve">UI forms </w:t>
      </w:r>
      <w:r w:rsidR="006602CA">
        <w:rPr>
          <w:rFonts w:ascii="Arial" w:hAnsi="Arial" w:cs="Arial"/>
          <w:sz w:val="20"/>
          <w:szCs w:val="20"/>
        </w:rPr>
        <w:t>are split out by user type</w:t>
      </w:r>
      <w:r w:rsidR="00853B31">
        <w:rPr>
          <w:rFonts w:ascii="Arial" w:hAnsi="Arial" w:cs="Arial"/>
          <w:sz w:val="20"/>
          <w:szCs w:val="20"/>
        </w:rPr>
        <w:t xml:space="preserve"> (</w:t>
      </w:r>
      <w:r w:rsidR="006602CA">
        <w:rPr>
          <w:rFonts w:ascii="Arial" w:hAnsi="Arial" w:cs="Arial"/>
          <w:sz w:val="20"/>
          <w:szCs w:val="20"/>
        </w:rPr>
        <w:t>Asset Manager and Reviewer</w:t>
      </w:r>
      <w:r w:rsidR="00853B31">
        <w:rPr>
          <w:rFonts w:ascii="Arial" w:hAnsi="Arial" w:cs="Arial"/>
          <w:sz w:val="20"/>
          <w:szCs w:val="20"/>
        </w:rPr>
        <w:t>)</w:t>
      </w:r>
      <w:r w:rsidR="006602CA">
        <w:rPr>
          <w:rFonts w:ascii="Arial" w:hAnsi="Arial" w:cs="Arial"/>
          <w:sz w:val="20"/>
          <w:szCs w:val="20"/>
        </w:rPr>
        <w:t>.  Asset Managers need to review exports, modify quantity, make notes, and approve for review boa</w:t>
      </w:r>
      <w:r w:rsidR="00853B31">
        <w:rPr>
          <w:rFonts w:ascii="Arial" w:hAnsi="Arial" w:cs="Arial"/>
          <w:sz w:val="20"/>
          <w:szCs w:val="20"/>
        </w:rPr>
        <w:t>r</w:t>
      </w:r>
      <w:r w:rsidR="006602CA">
        <w:rPr>
          <w:rFonts w:ascii="Arial" w:hAnsi="Arial" w:cs="Arial"/>
          <w:sz w:val="20"/>
          <w:szCs w:val="20"/>
        </w:rPr>
        <w:t>d.  Revi</w:t>
      </w:r>
      <w:r w:rsidR="00853B31">
        <w:rPr>
          <w:rFonts w:ascii="Arial" w:hAnsi="Arial" w:cs="Arial"/>
          <w:sz w:val="20"/>
          <w:szCs w:val="20"/>
        </w:rPr>
        <w:t>e</w:t>
      </w:r>
      <w:r w:rsidR="006602CA">
        <w:rPr>
          <w:rFonts w:ascii="Arial" w:hAnsi="Arial" w:cs="Arial"/>
          <w:sz w:val="20"/>
          <w:szCs w:val="20"/>
        </w:rPr>
        <w:t>w Board users need to review quantities</w:t>
      </w:r>
      <w:r w:rsidR="00853B31">
        <w:rPr>
          <w:rFonts w:ascii="Arial" w:hAnsi="Arial" w:cs="Arial"/>
          <w:sz w:val="20"/>
          <w:szCs w:val="20"/>
        </w:rPr>
        <w:t xml:space="preserve"> and approve for GOLD.</w:t>
      </w:r>
      <w:r w:rsidR="008F5960">
        <w:rPr>
          <w:rFonts w:ascii="Arial" w:hAnsi="Arial" w:cs="Arial"/>
          <w:sz w:val="20"/>
          <w:szCs w:val="20"/>
        </w:rPr>
        <w:t xml:space="preserve">  Forms are further </w:t>
      </w:r>
      <w:r w:rsidR="00E54613">
        <w:rPr>
          <w:rFonts w:ascii="Arial" w:hAnsi="Arial" w:cs="Arial"/>
          <w:sz w:val="20"/>
          <w:szCs w:val="20"/>
        </w:rPr>
        <w:t>delineated</w:t>
      </w:r>
      <w:r w:rsidR="008F5960">
        <w:rPr>
          <w:rFonts w:ascii="Arial" w:hAnsi="Arial" w:cs="Arial"/>
          <w:sz w:val="20"/>
          <w:szCs w:val="20"/>
        </w:rPr>
        <w:t xml:space="preserve"> by data type (CLS and OVHL).  At the form level this will mean two Asset Manager </w:t>
      </w:r>
      <w:proofErr w:type="gramStart"/>
      <w:r w:rsidR="008F5960">
        <w:rPr>
          <w:rFonts w:ascii="Arial" w:hAnsi="Arial" w:cs="Arial"/>
          <w:sz w:val="20"/>
          <w:szCs w:val="20"/>
        </w:rPr>
        <w:t>forms</w:t>
      </w:r>
      <w:proofErr w:type="gramEnd"/>
      <w:r w:rsidR="008F5960">
        <w:rPr>
          <w:rFonts w:ascii="Arial" w:hAnsi="Arial" w:cs="Arial"/>
          <w:sz w:val="20"/>
          <w:szCs w:val="20"/>
        </w:rPr>
        <w:t xml:space="preserve"> and two Review Board forms.</w:t>
      </w:r>
    </w:p>
    <w:p w:rsidR="007B0D01" w:rsidRDefault="007B0D01" w:rsidP="006602CA">
      <w:pPr>
        <w:keepNext/>
        <w:autoSpaceDE w:val="0"/>
        <w:autoSpaceDN w:val="0"/>
        <w:adjustRightInd w:val="0"/>
        <w:rPr>
          <w:rFonts w:ascii="Arial" w:hAnsi="Arial" w:cs="Arial"/>
          <w:sz w:val="20"/>
          <w:szCs w:val="20"/>
        </w:rPr>
      </w:pPr>
    </w:p>
    <w:p w:rsidR="007B0D01" w:rsidRDefault="007B0D01" w:rsidP="006602CA">
      <w:pPr>
        <w:keepNext/>
        <w:autoSpaceDE w:val="0"/>
        <w:autoSpaceDN w:val="0"/>
        <w:adjustRightInd w:val="0"/>
        <w:rPr>
          <w:rFonts w:ascii="Arial" w:hAnsi="Arial" w:cs="Arial"/>
          <w:sz w:val="20"/>
          <w:szCs w:val="20"/>
        </w:rPr>
      </w:pPr>
      <w:r>
        <w:rPr>
          <w:rFonts w:ascii="Arial" w:hAnsi="Arial" w:cs="Arial"/>
          <w:sz w:val="20"/>
          <w:szCs w:val="20"/>
        </w:rPr>
        <w:t>Root Form</w:t>
      </w:r>
      <w:r w:rsidR="00E030D7">
        <w:rPr>
          <w:rFonts w:ascii="Arial" w:hAnsi="Arial" w:cs="Arial"/>
          <w:sz w:val="20"/>
          <w:szCs w:val="20"/>
        </w:rPr>
        <w:t xml:space="preserve"> (Mostly master page stuff)</w:t>
      </w:r>
    </w:p>
    <w:p w:rsidR="007B0D01" w:rsidRDefault="007B0D01" w:rsidP="007B0D01">
      <w:pPr>
        <w:keepNext/>
        <w:autoSpaceDE w:val="0"/>
        <w:autoSpaceDN w:val="0"/>
        <w:adjustRightInd w:val="0"/>
        <w:ind w:left="720"/>
        <w:rPr>
          <w:rFonts w:ascii="Arial" w:hAnsi="Arial" w:cs="Arial"/>
          <w:sz w:val="20"/>
          <w:szCs w:val="20"/>
        </w:rPr>
      </w:pPr>
      <w:r>
        <w:rPr>
          <w:rFonts w:ascii="Arial" w:hAnsi="Arial" w:cs="Arial"/>
          <w:sz w:val="20"/>
          <w:szCs w:val="20"/>
        </w:rPr>
        <w:t>Shall show some sort of splash screen</w:t>
      </w:r>
    </w:p>
    <w:p w:rsidR="007B0D01" w:rsidRDefault="007B0D01" w:rsidP="007B0D01">
      <w:pPr>
        <w:keepNext/>
        <w:autoSpaceDE w:val="0"/>
        <w:autoSpaceDN w:val="0"/>
        <w:adjustRightInd w:val="0"/>
        <w:ind w:left="720"/>
        <w:rPr>
          <w:rFonts w:ascii="Arial" w:hAnsi="Arial" w:cs="Arial"/>
          <w:sz w:val="20"/>
          <w:szCs w:val="20"/>
        </w:rPr>
      </w:pPr>
      <w:r>
        <w:rPr>
          <w:rFonts w:ascii="Arial" w:hAnsi="Arial" w:cs="Arial"/>
          <w:sz w:val="20"/>
          <w:szCs w:val="20"/>
        </w:rPr>
        <w:t>Shall</w:t>
      </w:r>
      <w:r w:rsidR="00E030D7">
        <w:rPr>
          <w:rFonts w:ascii="Arial" w:hAnsi="Arial" w:cs="Arial"/>
          <w:sz w:val="20"/>
          <w:szCs w:val="20"/>
        </w:rPr>
        <w:t xml:space="preserve"> offer a menu as described below</w:t>
      </w:r>
    </w:p>
    <w:p w:rsidR="00FD1312" w:rsidRDefault="00FD1312" w:rsidP="007B0D01">
      <w:pPr>
        <w:keepNext/>
        <w:autoSpaceDE w:val="0"/>
        <w:autoSpaceDN w:val="0"/>
        <w:adjustRightInd w:val="0"/>
        <w:ind w:left="720"/>
        <w:rPr>
          <w:rFonts w:ascii="Arial" w:hAnsi="Arial" w:cs="Arial"/>
          <w:sz w:val="20"/>
          <w:szCs w:val="20"/>
        </w:rPr>
      </w:pPr>
    </w:p>
    <w:tbl>
      <w:tblPr>
        <w:tblStyle w:val="TableList4"/>
        <w:tblW w:w="6750" w:type="dxa"/>
        <w:tblInd w:w="828" w:type="dxa"/>
        <w:tblLook w:val="01E0"/>
      </w:tblPr>
      <w:tblGrid>
        <w:gridCol w:w="3330"/>
        <w:gridCol w:w="3420"/>
      </w:tblGrid>
      <w:tr w:rsidR="00E030D7" w:rsidRPr="00550859" w:rsidTr="00FD1312">
        <w:trPr>
          <w:cnfStyle w:val="100000000000"/>
        </w:trPr>
        <w:tc>
          <w:tcPr>
            <w:tcW w:w="3330" w:type="dxa"/>
          </w:tcPr>
          <w:p w:rsidR="00E030D7" w:rsidRPr="00550859" w:rsidRDefault="00E030D7" w:rsidP="00D5511D">
            <w:pPr>
              <w:rPr>
                <w:rFonts w:ascii="Arial" w:hAnsi="Arial" w:cs="Arial"/>
                <w:sz w:val="20"/>
                <w:szCs w:val="20"/>
              </w:rPr>
            </w:pPr>
            <w:r>
              <w:rPr>
                <w:rFonts w:ascii="Arial" w:hAnsi="Arial" w:cs="Arial"/>
                <w:sz w:val="20"/>
                <w:szCs w:val="20"/>
              </w:rPr>
              <w:t>Menu Item</w:t>
            </w:r>
            <w:r w:rsidRPr="00550859">
              <w:rPr>
                <w:rFonts w:ascii="Arial" w:hAnsi="Arial" w:cs="Arial"/>
                <w:sz w:val="20"/>
                <w:szCs w:val="20"/>
              </w:rPr>
              <w:t xml:space="preserve"> Name</w:t>
            </w:r>
          </w:p>
        </w:tc>
        <w:tc>
          <w:tcPr>
            <w:tcW w:w="3420" w:type="dxa"/>
          </w:tcPr>
          <w:p w:rsidR="00E030D7" w:rsidRPr="00550859" w:rsidRDefault="00E030D7" w:rsidP="00D5511D">
            <w:pPr>
              <w:rPr>
                <w:rFonts w:ascii="Arial" w:hAnsi="Arial" w:cs="Arial"/>
                <w:sz w:val="20"/>
                <w:szCs w:val="20"/>
              </w:rPr>
            </w:pPr>
            <w:r>
              <w:rPr>
                <w:rFonts w:ascii="Arial" w:hAnsi="Arial" w:cs="Arial"/>
                <w:sz w:val="20"/>
                <w:szCs w:val="20"/>
              </w:rPr>
              <w:t>Action</w:t>
            </w:r>
          </w:p>
        </w:tc>
      </w:tr>
      <w:tr w:rsidR="00E030D7" w:rsidRPr="00550859" w:rsidTr="00FD1312">
        <w:tc>
          <w:tcPr>
            <w:tcW w:w="3330" w:type="dxa"/>
          </w:tcPr>
          <w:p w:rsidR="00E030D7" w:rsidRPr="00550859" w:rsidRDefault="00E030D7" w:rsidP="00D5511D">
            <w:pPr>
              <w:rPr>
                <w:rFonts w:ascii="Arial" w:hAnsi="Arial" w:cs="Arial"/>
                <w:sz w:val="20"/>
                <w:szCs w:val="20"/>
              </w:rPr>
            </w:pPr>
            <w:r>
              <w:rPr>
                <w:rFonts w:ascii="Arial" w:hAnsi="Arial" w:cs="Arial"/>
                <w:sz w:val="20"/>
                <w:szCs w:val="20"/>
              </w:rPr>
              <w:t xml:space="preserve">New Buy Activity </w:t>
            </w:r>
            <w:r w:rsidR="001930A7">
              <w:rPr>
                <w:rFonts w:ascii="Arial" w:hAnsi="Arial" w:cs="Arial"/>
                <w:sz w:val="20"/>
                <w:szCs w:val="20"/>
              </w:rPr>
              <w:t>-</w:t>
            </w:r>
            <w:r>
              <w:rPr>
                <w:rFonts w:ascii="Arial" w:hAnsi="Arial" w:cs="Arial"/>
                <w:sz w:val="20"/>
                <w:szCs w:val="20"/>
              </w:rPr>
              <w:t xml:space="preserve"> PBL/CLS</w:t>
            </w:r>
          </w:p>
        </w:tc>
        <w:tc>
          <w:tcPr>
            <w:tcW w:w="3420" w:type="dxa"/>
          </w:tcPr>
          <w:p w:rsidR="00E030D7" w:rsidRPr="00550859" w:rsidRDefault="00E030D7" w:rsidP="001930A7">
            <w:pPr>
              <w:rPr>
                <w:rFonts w:ascii="Arial" w:hAnsi="Arial" w:cs="Arial"/>
                <w:sz w:val="20"/>
                <w:szCs w:val="20"/>
              </w:rPr>
            </w:pPr>
            <w:r>
              <w:rPr>
                <w:rFonts w:ascii="Arial" w:hAnsi="Arial" w:cs="Arial"/>
                <w:sz w:val="20"/>
                <w:szCs w:val="20"/>
              </w:rPr>
              <w:t xml:space="preserve">Load CLS Asset </w:t>
            </w:r>
            <w:r w:rsidR="001930A7">
              <w:rPr>
                <w:rFonts w:ascii="Arial" w:hAnsi="Arial" w:cs="Arial"/>
                <w:sz w:val="20"/>
                <w:szCs w:val="20"/>
              </w:rPr>
              <w:t>M</w:t>
            </w:r>
            <w:r>
              <w:rPr>
                <w:rFonts w:ascii="Arial" w:hAnsi="Arial" w:cs="Arial"/>
                <w:sz w:val="20"/>
                <w:szCs w:val="20"/>
              </w:rPr>
              <w:t>anager form</w:t>
            </w:r>
          </w:p>
        </w:tc>
      </w:tr>
      <w:tr w:rsidR="00E030D7" w:rsidRPr="00550859" w:rsidTr="00FD1312">
        <w:tc>
          <w:tcPr>
            <w:tcW w:w="3330" w:type="dxa"/>
          </w:tcPr>
          <w:p w:rsidR="00E030D7" w:rsidRDefault="001930A7" w:rsidP="001930A7">
            <w:pPr>
              <w:rPr>
                <w:rFonts w:ascii="Arial" w:hAnsi="Arial" w:cs="Arial"/>
                <w:sz w:val="20"/>
                <w:szCs w:val="20"/>
              </w:rPr>
            </w:pPr>
            <w:r>
              <w:rPr>
                <w:rFonts w:ascii="Arial" w:hAnsi="Arial" w:cs="Arial"/>
                <w:sz w:val="20"/>
                <w:szCs w:val="20"/>
              </w:rPr>
              <w:t>New Buy CCB - PBL/CLS</w:t>
            </w:r>
          </w:p>
        </w:tc>
        <w:tc>
          <w:tcPr>
            <w:tcW w:w="3420" w:type="dxa"/>
          </w:tcPr>
          <w:p w:rsidR="00E030D7" w:rsidRDefault="001930A7" w:rsidP="00D5511D">
            <w:pPr>
              <w:rPr>
                <w:rFonts w:ascii="Arial" w:hAnsi="Arial" w:cs="Arial"/>
                <w:sz w:val="20"/>
                <w:szCs w:val="20"/>
              </w:rPr>
            </w:pPr>
            <w:r>
              <w:rPr>
                <w:rFonts w:ascii="Arial" w:hAnsi="Arial" w:cs="Arial"/>
                <w:sz w:val="20"/>
                <w:szCs w:val="20"/>
              </w:rPr>
              <w:t>Load CLS Review Board form</w:t>
            </w:r>
          </w:p>
        </w:tc>
      </w:tr>
      <w:tr w:rsidR="001930A7" w:rsidRPr="00550859" w:rsidTr="00FD1312">
        <w:tc>
          <w:tcPr>
            <w:tcW w:w="3330" w:type="dxa"/>
          </w:tcPr>
          <w:p w:rsidR="001930A7" w:rsidRDefault="001930A7" w:rsidP="001930A7">
            <w:pPr>
              <w:rPr>
                <w:rFonts w:ascii="Arial" w:hAnsi="Arial" w:cs="Arial"/>
                <w:sz w:val="20"/>
                <w:szCs w:val="20"/>
              </w:rPr>
            </w:pPr>
            <w:r>
              <w:rPr>
                <w:rFonts w:ascii="Arial" w:hAnsi="Arial" w:cs="Arial"/>
                <w:sz w:val="20"/>
                <w:szCs w:val="20"/>
              </w:rPr>
              <w:t>New Buy Asset Manager - CCAD</w:t>
            </w:r>
          </w:p>
        </w:tc>
        <w:tc>
          <w:tcPr>
            <w:tcW w:w="3420" w:type="dxa"/>
          </w:tcPr>
          <w:p w:rsidR="001930A7" w:rsidRPr="00550859" w:rsidRDefault="001930A7" w:rsidP="001930A7">
            <w:pPr>
              <w:rPr>
                <w:rFonts w:ascii="Arial" w:hAnsi="Arial" w:cs="Arial"/>
                <w:sz w:val="20"/>
                <w:szCs w:val="20"/>
              </w:rPr>
            </w:pPr>
            <w:r>
              <w:rPr>
                <w:rFonts w:ascii="Arial" w:hAnsi="Arial" w:cs="Arial"/>
                <w:sz w:val="20"/>
                <w:szCs w:val="20"/>
              </w:rPr>
              <w:t xml:space="preserve">Load </w:t>
            </w:r>
            <w:proofErr w:type="spellStart"/>
            <w:r>
              <w:rPr>
                <w:rFonts w:ascii="Arial" w:hAnsi="Arial" w:cs="Arial"/>
                <w:sz w:val="20"/>
                <w:szCs w:val="20"/>
              </w:rPr>
              <w:t>CCADAsset</w:t>
            </w:r>
            <w:proofErr w:type="spellEnd"/>
            <w:r>
              <w:rPr>
                <w:rFonts w:ascii="Arial" w:hAnsi="Arial" w:cs="Arial"/>
                <w:sz w:val="20"/>
                <w:szCs w:val="20"/>
              </w:rPr>
              <w:t xml:space="preserve"> Manager form</w:t>
            </w:r>
          </w:p>
        </w:tc>
      </w:tr>
      <w:tr w:rsidR="001930A7" w:rsidRPr="00550859" w:rsidTr="00FD1312">
        <w:tc>
          <w:tcPr>
            <w:tcW w:w="3330" w:type="dxa"/>
          </w:tcPr>
          <w:p w:rsidR="001930A7" w:rsidRDefault="001930A7" w:rsidP="001930A7">
            <w:pPr>
              <w:rPr>
                <w:rFonts w:ascii="Arial" w:hAnsi="Arial" w:cs="Arial"/>
                <w:sz w:val="20"/>
                <w:szCs w:val="20"/>
              </w:rPr>
            </w:pPr>
            <w:r>
              <w:rPr>
                <w:rFonts w:ascii="Arial" w:hAnsi="Arial" w:cs="Arial"/>
                <w:sz w:val="20"/>
                <w:szCs w:val="20"/>
              </w:rPr>
              <w:t>New Buy ORB - CCAD</w:t>
            </w:r>
          </w:p>
        </w:tc>
        <w:tc>
          <w:tcPr>
            <w:tcW w:w="3420" w:type="dxa"/>
          </w:tcPr>
          <w:p w:rsidR="001930A7" w:rsidRDefault="001930A7" w:rsidP="00D5511D">
            <w:pPr>
              <w:rPr>
                <w:rFonts w:ascii="Arial" w:hAnsi="Arial" w:cs="Arial"/>
                <w:sz w:val="20"/>
                <w:szCs w:val="20"/>
              </w:rPr>
            </w:pPr>
            <w:r>
              <w:rPr>
                <w:rFonts w:ascii="Arial" w:hAnsi="Arial" w:cs="Arial"/>
                <w:sz w:val="20"/>
                <w:szCs w:val="20"/>
              </w:rPr>
              <w:t>Load CCAD Review Board form</w:t>
            </w:r>
          </w:p>
        </w:tc>
      </w:tr>
    </w:tbl>
    <w:p w:rsidR="00E030D7" w:rsidRDefault="00E030D7" w:rsidP="00E030D7">
      <w:pPr>
        <w:keepNext/>
        <w:autoSpaceDE w:val="0"/>
        <w:autoSpaceDN w:val="0"/>
        <w:adjustRightInd w:val="0"/>
        <w:ind w:left="1440"/>
        <w:rPr>
          <w:rFonts w:ascii="Arial" w:hAnsi="Arial" w:cs="Arial"/>
          <w:sz w:val="20"/>
          <w:szCs w:val="20"/>
        </w:rPr>
      </w:pPr>
    </w:p>
    <w:p w:rsidR="00D71ACB" w:rsidRDefault="00D71ACB" w:rsidP="006602CA">
      <w:pPr>
        <w:keepNext/>
        <w:autoSpaceDE w:val="0"/>
        <w:autoSpaceDN w:val="0"/>
        <w:adjustRightInd w:val="0"/>
        <w:rPr>
          <w:rFonts w:ascii="Arial" w:hAnsi="Arial" w:cs="Arial"/>
          <w:sz w:val="20"/>
          <w:szCs w:val="20"/>
        </w:rPr>
      </w:pPr>
    </w:p>
    <w:p w:rsidR="00D71ACB" w:rsidRPr="0054024D" w:rsidRDefault="003451AE" w:rsidP="006602CA">
      <w:pPr>
        <w:keepNext/>
        <w:autoSpaceDE w:val="0"/>
        <w:autoSpaceDN w:val="0"/>
        <w:adjustRightInd w:val="0"/>
        <w:rPr>
          <w:rFonts w:ascii="Arial" w:hAnsi="Arial" w:cs="Arial"/>
        </w:rPr>
      </w:pPr>
      <w:r w:rsidRPr="0054024D">
        <w:rPr>
          <w:rFonts w:ascii="Arial" w:hAnsi="Arial" w:cs="Arial"/>
        </w:rPr>
        <w:t xml:space="preserve">Asset Manager </w:t>
      </w:r>
      <w:proofErr w:type="gramStart"/>
      <w:r w:rsidRPr="0054024D">
        <w:rPr>
          <w:rFonts w:ascii="Arial" w:hAnsi="Arial" w:cs="Arial"/>
        </w:rPr>
        <w:t>form</w:t>
      </w:r>
      <w:proofErr w:type="gramEnd"/>
    </w:p>
    <w:p w:rsidR="00D71ACB" w:rsidRPr="0054024D" w:rsidRDefault="008F5960" w:rsidP="008D7F47">
      <w:pPr>
        <w:keepNext/>
        <w:autoSpaceDE w:val="0"/>
        <w:autoSpaceDN w:val="0"/>
        <w:adjustRightInd w:val="0"/>
        <w:rPr>
          <w:rFonts w:ascii="Arial" w:hAnsi="Arial" w:cs="Arial"/>
        </w:rPr>
      </w:pPr>
      <w:r w:rsidRPr="0054024D">
        <w:rPr>
          <w:rFonts w:ascii="Arial" w:hAnsi="Arial" w:cs="Arial"/>
        </w:rPr>
        <w:t>CLS</w:t>
      </w:r>
    </w:p>
    <w:p w:rsidR="00903E05" w:rsidRPr="0054024D" w:rsidRDefault="00903E05" w:rsidP="0073714C">
      <w:pPr>
        <w:keepNext/>
        <w:autoSpaceDE w:val="0"/>
        <w:autoSpaceDN w:val="0"/>
        <w:adjustRightInd w:val="0"/>
        <w:ind w:left="720"/>
        <w:rPr>
          <w:rFonts w:ascii="Arial" w:hAnsi="Arial" w:cs="Arial"/>
        </w:rPr>
      </w:pPr>
      <w:r w:rsidRPr="0054024D">
        <w:rPr>
          <w:rFonts w:ascii="Arial" w:hAnsi="Arial" w:cs="Arial"/>
        </w:rPr>
        <w:t>Form shall display the following fields</w:t>
      </w:r>
      <w:r w:rsidR="00EF6755" w:rsidRPr="0054024D">
        <w:rPr>
          <w:rFonts w:ascii="Arial" w:hAnsi="Arial" w:cs="Arial"/>
        </w:rPr>
        <w:t xml:space="preserve"> in a grid (or grids)</w:t>
      </w:r>
    </w:p>
    <w:tbl>
      <w:tblPr>
        <w:tblStyle w:val="TableList4"/>
        <w:tblW w:w="10368" w:type="dxa"/>
        <w:tblInd w:w="720" w:type="dxa"/>
        <w:tblLook w:val="01E0"/>
      </w:tblPr>
      <w:tblGrid>
        <w:gridCol w:w="2088"/>
        <w:gridCol w:w="4680"/>
        <w:gridCol w:w="1260"/>
        <w:gridCol w:w="2340"/>
      </w:tblGrid>
      <w:tr w:rsidR="00B81A03" w:rsidRPr="00550859" w:rsidTr="0073714C">
        <w:trPr>
          <w:cnfStyle w:val="100000000000"/>
        </w:trPr>
        <w:tc>
          <w:tcPr>
            <w:tcW w:w="2088" w:type="dxa"/>
          </w:tcPr>
          <w:p w:rsidR="00B81A03" w:rsidRPr="00550859" w:rsidRDefault="00B81A03" w:rsidP="00E66DD8">
            <w:pPr>
              <w:rPr>
                <w:rFonts w:ascii="Arial" w:hAnsi="Arial" w:cs="Arial"/>
                <w:sz w:val="20"/>
                <w:szCs w:val="20"/>
              </w:rPr>
            </w:pPr>
            <w:r w:rsidRPr="00550859">
              <w:rPr>
                <w:rFonts w:ascii="Arial" w:hAnsi="Arial" w:cs="Arial"/>
                <w:sz w:val="20"/>
                <w:szCs w:val="20"/>
              </w:rPr>
              <w:t>Display Name</w:t>
            </w:r>
          </w:p>
        </w:tc>
        <w:tc>
          <w:tcPr>
            <w:tcW w:w="4680" w:type="dxa"/>
          </w:tcPr>
          <w:p w:rsidR="00B81A03" w:rsidRPr="00550859" w:rsidRDefault="00B81A03" w:rsidP="00E66DD8">
            <w:pPr>
              <w:rPr>
                <w:rFonts w:ascii="Arial" w:hAnsi="Arial" w:cs="Arial"/>
                <w:sz w:val="20"/>
                <w:szCs w:val="20"/>
              </w:rPr>
            </w:pPr>
            <w:r w:rsidRPr="00550859">
              <w:rPr>
                <w:rFonts w:ascii="Arial" w:hAnsi="Arial" w:cs="Arial"/>
                <w:sz w:val="20"/>
                <w:szCs w:val="20"/>
              </w:rPr>
              <w:t>Column</w:t>
            </w:r>
          </w:p>
        </w:tc>
        <w:tc>
          <w:tcPr>
            <w:tcW w:w="1260" w:type="dxa"/>
          </w:tcPr>
          <w:p w:rsidR="00B81A03" w:rsidRPr="00550859" w:rsidRDefault="00B81A03" w:rsidP="00E66DD8">
            <w:pPr>
              <w:rPr>
                <w:rFonts w:ascii="Arial" w:hAnsi="Arial" w:cs="Arial"/>
                <w:sz w:val="20"/>
                <w:szCs w:val="20"/>
              </w:rPr>
            </w:pPr>
            <w:r w:rsidRPr="00550859">
              <w:rPr>
                <w:rFonts w:ascii="Arial" w:hAnsi="Arial" w:cs="Arial"/>
                <w:sz w:val="20"/>
                <w:szCs w:val="20"/>
              </w:rPr>
              <w:t>Editable</w:t>
            </w:r>
          </w:p>
        </w:tc>
        <w:tc>
          <w:tcPr>
            <w:tcW w:w="2340" w:type="dxa"/>
          </w:tcPr>
          <w:p w:rsidR="00B81A03" w:rsidRPr="00550859" w:rsidRDefault="00B81A03" w:rsidP="00E66DD8">
            <w:pPr>
              <w:rPr>
                <w:rFonts w:ascii="Arial" w:hAnsi="Arial" w:cs="Arial"/>
                <w:sz w:val="20"/>
                <w:szCs w:val="20"/>
              </w:rPr>
            </w:pPr>
            <w:r w:rsidRPr="00550859">
              <w:rPr>
                <w:rFonts w:ascii="Arial" w:hAnsi="Arial" w:cs="Arial"/>
                <w:sz w:val="20"/>
                <w:szCs w:val="20"/>
              </w:rPr>
              <w:t>Notes</w:t>
            </w:r>
          </w:p>
        </w:tc>
      </w:tr>
      <w:tr w:rsidR="00B81A03" w:rsidRPr="00550859" w:rsidTr="0073714C">
        <w:tc>
          <w:tcPr>
            <w:tcW w:w="2088" w:type="dxa"/>
          </w:tcPr>
          <w:p w:rsidR="00B81A03" w:rsidRPr="00550859" w:rsidRDefault="00B81A03" w:rsidP="00E66DD8">
            <w:pPr>
              <w:rPr>
                <w:rFonts w:ascii="Arial" w:hAnsi="Arial" w:cs="Arial"/>
                <w:sz w:val="20"/>
                <w:szCs w:val="20"/>
              </w:rPr>
            </w:pPr>
            <w:r>
              <w:rPr>
                <w:rFonts w:ascii="Arial" w:hAnsi="Arial" w:cs="Arial"/>
                <w:sz w:val="20"/>
                <w:szCs w:val="20"/>
              </w:rPr>
              <w:t>SPO User</w:t>
            </w:r>
          </w:p>
        </w:tc>
        <w:tc>
          <w:tcPr>
            <w:tcW w:w="4680" w:type="dxa"/>
          </w:tcPr>
          <w:p w:rsidR="00B81A03" w:rsidRPr="00550859" w:rsidRDefault="00B81A03" w:rsidP="00E66DD8">
            <w:pPr>
              <w:rPr>
                <w:rFonts w:ascii="Arial" w:hAnsi="Arial" w:cs="Arial"/>
                <w:sz w:val="20"/>
                <w:szCs w:val="20"/>
              </w:rPr>
            </w:pPr>
            <w:r>
              <w:rPr>
                <w:rFonts w:ascii="Arial" w:hAnsi="Arial" w:cs="Arial"/>
                <w:sz w:val="20"/>
                <w:szCs w:val="20"/>
              </w:rPr>
              <w:t>REQUIREMENT.USER_NAME</w:t>
            </w:r>
          </w:p>
        </w:tc>
        <w:tc>
          <w:tcPr>
            <w:tcW w:w="1260" w:type="dxa"/>
          </w:tcPr>
          <w:p w:rsidR="00B81A03" w:rsidRPr="00550859" w:rsidRDefault="00B81A0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B81A03" w:rsidP="00E66DD8">
            <w:pPr>
              <w:rPr>
                <w:rFonts w:ascii="Arial" w:hAnsi="Arial" w:cs="Arial"/>
                <w:sz w:val="20"/>
                <w:szCs w:val="20"/>
              </w:rPr>
            </w:pPr>
            <w:r>
              <w:rPr>
                <w:rFonts w:ascii="Arial" w:hAnsi="Arial" w:cs="Arial"/>
                <w:sz w:val="20"/>
                <w:szCs w:val="20"/>
              </w:rPr>
              <w:t>Part #</w:t>
            </w:r>
          </w:p>
        </w:tc>
        <w:tc>
          <w:tcPr>
            <w:tcW w:w="4680" w:type="dxa"/>
          </w:tcPr>
          <w:p w:rsidR="00B81A03" w:rsidRPr="00550859" w:rsidRDefault="00B81A03" w:rsidP="00E66DD8">
            <w:pPr>
              <w:rPr>
                <w:rFonts w:ascii="Arial" w:hAnsi="Arial" w:cs="Arial"/>
                <w:sz w:val="20"/>
                <w:szCs w:val="20"/>
              </w:rPr>
            </w:pPr>
            <w:r>
              <w:rPr>
                <w:rFonts w:ascii="Arial" w:hAnsi="Arial" w:cs="Arial"/>
                <w:sz w:val="20"/>
                <w:szCs w:val="20"/>
              </w:rPr>
              <w:t>REQUIREMENT.</w:t>
            </w:r>
            <w:r w:rsidRPr="00550859">
              <w:rPr>
                <w:rFonts w:ascii="Arial" w:hAnsi="Arial" w:cs="Arial"/>
                <w:sz w:val="20"/>
                <w:szCs w:val="20"/>
              </w:rPr>
              <w:t xml:space="preserve">PART_NO                  </w:t>
            </w:r>
          </w:p>
        </w:tc>
        <w:tc>
          <w:tcPr>
            <w:tcW w:w="1260" w:type="dxa"/>
          </w:tcPr>
          <w:p w:rsidR="00B81A03" w:rsidRPr="00550859" w:rsidRDefault="00B81A03" w:rsidP="00E66DD8">
            <w:pPr>
              <w:rPr>
                <w:rFonts w:ascii="Arial" w:hAnsi="Arial" w:cs="Arial"/>
                <w:sz w:val="20"/>
                <w:szCs w:val="20"/>
              </w:rPr>
            </w:pPr>
            <w:r w:rsidRPr="00550859">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B81A03" w:rsidP="00E66DD8">
            <w:pPr>
              <w:rPr>
                <w:rFonts w:ascii="Arial" w:hAnsi="Arial" w:cs="Arial"/>
                <w:sz w:val="20"/>
                <w:szCs w:val="20"/>
              </w:rPr>
            </w:pPr>
            <w:r w:rsidRPr="00550859">
              <w:rPr>
                <w:rFonts w:ascii="Arial" w:hAnsi="Arial" w:cs="Arial"/>
                <w:sz w:val="20"/>
                <w:szCs w:val="20"/>
              </w:rPr>
              <w:t>Due Date</w:t>
            </w:r>
          </w:p>
        </w:tc>
        <w:tc>
          <w:tcPr>
            <w:tcW w:w="4680" w:type="dxa"/>
          </w:tcPr>
          <w:p w:rsidR="00B81A03" w:rsidRPr="00550859" w:rsidRDefault="00B81A03" w:rsidP="00E66DD8">
            <w:pPr>
              <w:rPr>
                <w:rFonts w:ascii="Arial" w:hAnsi="Arial" w:cs="Arial"/>
                <w:sz w:val="20"/>
                <w:szCs w:val="20"/>
              </w:rPr>
            </w:pPr>
            <w:r>
              <w:rPr>
                <w:rFonts w:ascii="Arial" w:hAnsi="Arial" w:cs="Arial"/>
                <w:sz w:val="20"/>
                <w:szCs w:val="20"/>
              </w:rPr>
              <w:t>REQUIREMENT.</w:t>
            </w:r>
            <w:r w:rsidRPr="00550859">
              <w:rPr>
                <w:rFonts w:ascii="Arial" w:hAnsi="Arial" w:cs="Arial"/>
                <w:sz w:val="20"/>
                <w:szCs w:val="20"/>
              </w:rPr>
              <w:t xml:space="preserve">REQUEST_DUE_DATE         </w:t>
            </w:r>
          </w:p>
        </w:tc>
        <w:tc>
          <w:tcPr>
            <w:tcW w:w="1260" w:type="dxa"/>
          </w:tcPr>
          <w:p w:rsidR="00B81A03" w:rsidRPr="00550859" w:rsidRDefault="00B81A03" w:rsidP="00E66DD8">
            <w:pPr>
              <w:rPr>
                <w:rFonts w:ascii="Arial" w:hAnsi="Arial" w:cs="Arial"/>
                <w:sz w:val="20"/>
                <w:szCs w:val="20"/>
              </w:rPr>
            </w:pPr>
            <w:r w:rsidRPr="00550859">
              <w:rPr>
                <w:rFonts w:ascii="Arial" w:hAnsi="Arial" w:cs="Arial"/>
                <w:sz w:val="20"/>
                <w:szCs w:val="20"/>
              </w:rPr>
              <w:t>N</w:t>
            </w:r>
            <w:r>
              <w:rPr>
                <w:rFonts w:ascii="Arial" w:hAnsi="Arial" w:cs="Arial"/>
                <w:sz w:val="20"/>
                <w:szCs w:val="20"/>
              </w:rPr>
              <w:t>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B81A03" w:rsidP="00E66DD8">
            <w:pPr>
              <w:rPr>
                <w:rFonts w:ascii="Arial" w:hAnsi="Arial" w:cs="Arial"/>
                <w:sz w:val="20"/>
                <w:szCs w:val="20"/>
              </w:rPr>
            </w:pPr>
            <w:r>
              <w:rPr>
                <w:rFonts w:ascii="Arial" w:hAnsi="Arial" w:cs="Arial"/>
                <w:sz w:val="20"/>
                <w:szCs w:val="20"/>
              </w:rPr>
              <w:t>Overall Status</w:t>
            </w:r>
          </w:p>
        </w:tc>
        <w:tc>
          <w:tcPr>
            <w:tcW w:w="4680" w:type="dxa"/>
          </w:tcPr>
          <w:p w:rsidR="00B81A03" w:rsidRDefault="00B81A03" w:rsidP="00E66DD8">
            <w:pPr>
              <w:rPr>
                <w:rFonts w:ascii="Arial" w:hAnsi="Arial" w:cs="Arial"/>
                <w:sz w:val="20"/>
                <w:szCs w:val="20"/>
              </w:rPr>
            </w:pPr>
            <w:r>
              <w:rPr>
                <w:rFonts w:ascii="Arial" w:hAnsi="Arial" w:cs="Arial"/>
                <w:sz w:val="20"/>
                <w:szCs w:val="20"/>
              </w:rPr>
              <w:t>Function (See Below)</w:t>
            </w:r>
          </w:p>
        </w:tc>
        <w:tc>
          <w:tcPr>
            <w:tcW w:w="1260" w:type="dxa"/>
          </w:tcPr>
          <w:p w:rsidR="00B81A03" w:rsidRPr="00550859" w:rsidRDefault="00B81A0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B81A03" w:rsidP="00E66DD8">
            <w:pPr>
              <w:rPr>
                <w:rFonts w:ascii="Arial" w:hAnsi="Arial" w:cs="Arial"/>
                <w:sz w:val="20"/>
                <w:szCs w:val="20"/>
              </w:rPr>
            </w:pPr>
            <w:r w:rsidRPr="00550859">
              <w:rPr>
                <w:rFonts w:ascii="Arial" w:hAnsi="Arial" w:cs="Arial"/>
                <w:sz w:val="20"/>
                <w:szCs w:val="20"/>
              </w:rPr>
              <w:t>Cost</w:t>
            </w:r>
          </w:p>
        </w:tc>
        <w:tc>
          <w:tcPr>
            <w:tcW w:w="4680" w:type="dxa"/>
          </w:tcPr>
          <w:p w:rsidR="00B81A03" w:rsidRPr="00550859" w:rsidRDefault="00B81A03" w:rsidP="00E66DD8">
            <w:pPr>
              <w:rPr>
                <w:rFonts w:ascii="Arial" w:hAnsi="Arial" w:cs="Arial"/>
                <w:sz w:val="20"/>
                <w:szCs w:val="20"/>
              </w:rPr>
            </w:pPr>
            <w:r>
              <w:rPr>
                <w:rFonts w:ascii="Arial" w:hAnsi="Arial" w:cs="Arial"/>
                <w:sz w:val="20"/>
                <w:szCs w:val="20"/>
              </w:rPr>
              <w:t>REQUIREMENT.</w:t>
            </w:r>
            <w:r w:rsidRPr="00550859">
              <w:rPr>
                <w:rFonts w:ascii="Arial" w:hAnsi="Arial" w:cs="Arial"/>
                <w:sz w:val="20"/>
                <w:szCs w:val="20"/>
              </w:rPr>
              <w:t xml:space="preserve">ITEM_COST                </w:t>
            </w:r>
          </w:p>
        </w:tc>
        <w:tc>
          <w:tcPr>
            <w:tcW w:w="1260" w:type="dxa"/>
          </w:tcPr>
          <w:p w:rsidR="00B81A03" w:rsidRPr="00550859" w:rsidRDefault="00B81A03" w:rsidP="00E66DD8">
            <w:pPr>
              <w:rPr>
                <w:rFonts w:ascii="Arial" w:hAnsi="Arial" w:cs="Arial"/>
                <w:sz w:val="20"/>
                <w:szCs w:val="20"/>
              </w:rPr>
            </w:pPr>
            <w:r w:rsidRPr="00550859">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B81A03" w:rsidP="00E66DD8">
            <w:pPr>
              <w:rPr>
                <w:rFonts w:ascii="Arial" w:hAnsi="Arial" w:cs="Arial"/>
                <w:sz w:val="20"/>
                <w:szCs w:val="20"/>
              </w:rPr>
            </w:pPr>
            <w:r>
              <w:rPr>
                <w:rFonts w:ascii="Arial" w:hAnsi="Arial" w:cs="Arial"/>
                <w:sz w:val="20"/>
                <w:szCs w:val="20"/>
              </w:rPr>
              <w:t>Request ID</w:t>
            </w:r>
          </w:p>
        </w:tc>
        <w:tc>
          <w:tcPr>
            <w:tcW w:w="4680" w:type="dxa"/>
          </w:tcPr>
          <w:p w:rsidR="00B81A03" w:rsidRDefault="00B81A03" w:rsidP="00D70EB5">
            <w:pPr>
              <w:rPr>
                <w:rFonts w:ascii="Arial" w:hAnsi="Arial" w:cs="Arial"/>
                <w:sz w:val="20"/>
                <w:szCs w:val="20"/>
              </w:rPr>
            </w:pPr>
            <w:r>
              <w:rPr>
                <w:rFonts w:ascii="Arial" w:hAnsi="Arial" w:cs="Arial"/>
                <w:sz w:val="20"/>
                <w:szCs w:val="20"/>
              </w:rPr>
              <w:t>REQUIREMENT.REQUEST_ID</w:t>
            </w:r>
          </w:p>
        </w:tc>
        <w:tc>
          <w:tcPr>
            <w:tcW w:w="1260" w:type="dxa"/>
          </w:tcPr>
          <w:p w:rsidR="00B81A03" w:rsidRPr="00550859" w:rsidRDefault="00B81A0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B81A03" w:rsidP="00E66DD8">
            <w:pPr>
              <w:rPr>
                <w:rFonts w:ascii="Arial" w:hAnsi="Arial" w:cs="Arial"/>
                <w:sz w:val="20"/>
                <w:szCs w:val="20"/>
              </w:rPr>
            </w:pPr>
            <w:r>
              <w:rPr>
                <w:rFonts w:ascii="Arial" w:hAnsi="Arial" w:cs="Arial"/>
                <w:sz w:val="20"/>
                <w:szCs w:val="20"/>
              </w:rPr>
              <w:t>Program</w:t>
            </w:r>
          </w:p>
        </w:tc>
        <w:tc>
          <w:tcPr>
            <w:tcW w:w="4680" w:type="dxa"/>
          </w:tcPr>
          <w:p w:rsidR="00B81A03" w:rsidRPr="00550859" w:rsidRDefault="00B81A03" w:rsidP="00E66DD8">
            <w:pPr>
              <w:rPr>
                <w:rFonts w:ascii="Arial" w:hAnsi="Arial" w:cs="Arial"/>
                <w:sz w:val="20"/>
                <w:szCs w:val="20"/>
              </w:rPr>
            </w:pPr>
            <w:r>
              <w:rPr>
                <w:rFonts w:ascii="Arial" w:hAnsi="Arial" w:cs="Arial"/>
                <w:sz w:val="20"/>
                <w:szCs w:val="20"/>
              </w:rPr>
              <w:t>Function (See Below)</w:t>
            </w:r>
          </w:p>
        </w:tc>
        <w:tc>
          <w:tcPr>
            <w:tcW w:w="1260" w:type="dxa"/>
          </w:tcPr>
          <w:p w:rsidR="00B81A03" w:rsidRPr="00550859" w:rsidRDefault="00B81A0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4026E3" w:rsidP="00E66DD8">
            <w:pPr>
              <w:rPr>
                <w:rFonts w:ascii="Arial" w:hAnsi="Arial" w:cs="Arial"/>
                <w:sz w:val="20"/>
                <w:szCs w:val="20"/>
              </w:rPr>
            </w:pPr>
            <w:r>
              <w:rPr>
                <w:rFonts w:ascii="Arial" w:hAnsi="Arial" w:cs="Arial"/>
                <w:sz w:val="20"/>
                <w:szCs w:val="20"/>
              </w:rPr>
              <w:t>Export Date</w:t>
            </w:r>
          </w:p>
        </w:tc>
        <w:tc>
          <w:tcPr>
            <w:tcW w:w="4680" w:type="dxa"/>
          </w:tcPr>
          <w:p w:rsidR="00B81A03" w:rsidRPr="00550859" w:rsidRDefault="004026E3" w:rsidP="00E66DD8">
            <w:pPr>
              <w:rPr>
                <w:rFonts w:ascii="Arial" w:hAnsi="Arial" w:cs="Arial"/>
                <w:sz w:val="20"/>
                <w:szCs w:val="20"/>
              </w:rPr>
            </w:pPr>
            <w:r>
              <w:rPr>
                <w:rFonts w:ascii="Arial" w:hAnsi="Arial" w:cs="Arial"/>
                <w:sz w:val="20"/>
                <w:szCs w:val="20"/>
              </w:rPr>
              <w:t>REQUIREMENT.SPO_EXPORT_DATE</w:t>
            </w:r>
          </w:p>
        </w:tc>
        <w:tc>
          <w:tcPr>
            <w:tcW w:w="1260" w:type="dxa"/>
          </w:tcPr>
          <w:p w:rsidR="00B81A03" w:rsidRPr="00550859" w:rsidRDefault="004026E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4026E3" w:rsidP="00E66DD8">
            <w:pPr>
              <w:rPr>
                <w:rFonts w:ascii="Arial" w:hAnsi="Arial" w:cs="Arial"/>
                <w:sz w:val="20"/>
                <w:szCs w:val="20"/>
              </w:rPr>
            </w:pPr>
            <w:r>
              <w:rPr>
                <w:rFonts w:ascii="Arial" w:hAnsi="Arial" w:cs="Arial"/>
                <w:sz w:val="20"/>
                <w:szCs w:val="20"/>
              </w:rPr>
              <w:t>Due Date</w:t>
            </w:r>
          </w:p>
        </w:tc>
        <w:tc>
          <w:tcPr>
            <w:tcW w:w="4680" w:type="dxa"/>
          </w:tcPr>
          <w:p w:rsidR="00B81A03" w:rsidRPr="00550859" w:rsidRDefault="004026E3" w:rsidP="00E66DD8">
            <w:pPr>
              <w:rPr>
                <w:rFonts w:ascii="Arial" w:hAnsi="Arial" w:cs="Arial"/>
                <w:sz w:val="20"/>
                <w:szCs w:val="20"/>
              </w:rPr>
            </w:pPr>
            <w:r>
              <w:rPr>
                <w:rFonts w:ascii="Arial" w:hAnsi="Arial" w:cs="Arial"/>
                <w:sz w:val="20"/>
                <w:szCs w:val="20"/>
              </w:rPr>
              <w:t>REQUIREMENT.REQEUST_DUE_DATE</w:t>
            </w:r>
          </w:p>
        </w:tc>
        <w:tc>
          <w:tcPr>
            <w:tcW w:w="1260" w:type="dxa"/>
          </w:tcPr>
          <w:p w:rsidR="00B81A03" w:rsidRPr="00550859" w:rsidRDefault="004026E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4026E3" w:rsidP="00E66DD8">
            <w:pPr>
              <w:rPr>
                <w:rFonts w:ascii="Arial" w:hAnsi="Arial" w:cs="Arial"/>
                <w:sz w:val="20"/>
                <w:szCs w:val="20"/>
              </w:rPr>
            </w:pPr>
            <w:r>
              <w:rPr>
                <w:rFonts w:ascii="Arial" w:hAnsi="Arial" w:cs="Arial"/>
                <w:sz w:val="20"/>
                <w:szCs w:val="20"/>
              </w:rPr>
              <w:t>Cost</w:t>
            </w:r>
          </w:p>
        </w:tc>
        <w:tc>
          <w:tcPr>
            <w:tcW w:w="4680" w:type="dxa"/>
          </w:tcPr>
          <w:p w:rsidR="00B81A03" w:rsidRPr="00550859" w:rsidRDefault="004026E3" w:rsidP="00E66DD8">
            <w:pPr>
              <w:rPr>
                <w:rFonts w:ascii="Arial" w:hAnsi="Arial" w:cs="Arial"/>
                <w:sz w:val="20"/>
                <w:szCs w:val="20"/>
              </w:rPr>
            </w:pPr>
            <w:r>
              <w:rPr>
                <w:rFonts w:ascii="Arial" w:hAnsi="Arial" w:cs="Arial"/>
                <w:sz w:val="20"/>
                <w:szCs w:val="20"/>
              </w:rPr>
              <w:t>ITEM_COST</w:t>
            </w:r>
          </w:p>
        </w:tc>
        <w:tc>
          <w:tcPr>
            <w:tcW w:w="1260" w:type="dxa"/>
          </w:tcPr>
          <w:p w:rsidR="00B81A03" w:rsidRPr="00550859" w:rsidRDefault="004026E3" w:rsidP="00E66DD8">
            <w:pPr>
              <w:rPr>
                <w:rFonts w:ascii="Arial" w:hAnsi="Arial" w:cs="Arial"/>
                <w:sz w:val="20"/>
                <w:szCs w:val="20"/>
              </w:rPr>
            </w:pPr>
            <w:r>
              <w:rPr>
                <w:rFonts w:ascii="Arial" w:hAnsi="Arial" w:cs="Arial"/>
                <w:sz w:val="20"/>
                <w:szCs w:val="20"/>
              </w:rPr>
              <w:t>No</w:t>
            </w:r>
          </w:p>
        </w:tc>
        <w:tc>
          <w:tcPr>
            <w:tcW w:w="2340" w:type="dxa"/>
          </w:tcPr>
          <w:p w:rsidR="00B81A03" w:rsidRDefault="00BC2994" w:rsidP="00E66DD8">
            <w:pPr>
              <w:rPr>
                <w:rFonts w:ascii="Arial" w:hAnsi="Arial" w:cs="Arial"/>
                <w:sz w:val="20"/>
                <w:szCs w:val="20"/>
              </w:rPr>
            </w:pPr>
            <w:r>
              <w:rPr>
                <w:rFonts w:ascii="Arial" w:hAnsi="Arial" w:cs="Arial"/>
                <w:sz w:val="20"/>
                <w:szCs w:val="20"/>
              </w:rPr>
              <w:t>Currently on Tab1</w:t>
            </w:r>
          </w:p>
        </w:tc>
      </w:tr>
      <w:tr w:rsidR="00B81A03" w:rsidRPr="00550859" w:rsidTr="0073714C">
        <w:tc>
          <w:tcPr>
            <w:tcW w:w="2088" w:type="dxa"/>
          </w:tcPr>
          <w:p w:rsidR="00B81A03" w:rsidRPr="00550859" w:rsidRDefault="004026E3" w:rsidP="00E66DD8">
            <w:pPr>
              <w:rPr>
                <w:rFonts w:ascii="Arial" w:hAnsi="Arial" w:cs="Arial"/>
                <w:sz w:val="20"/>
                <w:szCs w:val="20"/>
              </w:rPr>
            </w:pPr>
            <w:r>
              <w:rPr>
                <w:rFonts w:ascii="Arial" w:hAnsi="Arial" w:cs="Arial"/>
                <w:sz w:val="20"/>
                <w:szCs w:val="20"/>
              </w:rPr>
              <w:t>Site</w:t>
            </w:r>
          </w:p>
        </w:tc>
        <w:tc>
          <w:tcPr>
            <w:tcW w:w="4680" w:type="dxa"/>
          </w:tcPr>
          <w:p w:rsidR="00B81A03" w:rsidRPr="00550859" w:rsidRDefault="004026E3" w:rsidP="00E66DD8">
            <w:pPr>
              <w:rPr>
                <w:rFonts w:ascii="Arial" w:hAnsi="Arial" w:cs="Arial"/>
                <w:sz w:val="20"/>
                <w:szCs w:val="20"/>
              </w:rPr>
            </w:pPr>
            <w:r>
              <w:rPr>
                <w:rFonts w:ascii="Arial" w:hAnsi="Arial" w:cs="Arial"/>
                <w:sz w:val="20"/>
                <w:szCs w:val="20"/>
              </w:rPr>
              <w:t>Function (See Below)</w:t>
            </w:r>
          </w:p>
        </w:tc>
        <w:tc>
          <w:tcPr>
            <w:tcW w:w="1260" w:type="dxa"/>
          </w:tcPr>
          <w:p w:rsidR="00B81A03" w:rsidRPr="00550859" w:rsidRDefault="004026E3" w:rsidP="00E66DD8">
            <w:pPr>
              <w:rPr>
                <w:rFonts w:ascii="Arial" w:hAnsi="Arial" w:cs="Arial"/>
                <w:sz w:val="20"/>
                <w:szCs w:val="20"/>
              </w:rPr>
            </w:pPr>
            <w:r>
              <w:rPr>
                <w:rFonts w:ascii="Arial" w:hAnsi="Arial" w:cs="Arial"/>
                <w:sz w:val="20"/>
                <w:szCs w:val="20"/>
              </w:rPr>
              <w:t>No</w:t>
            </w:r>
          </w:p>
        </w:tc>
        <w:tc>
          <w:tcPr>
            <w:tcW w:w="2340" w:type="dxa"/>
          </w:tcPr>
          <w:p w:rsidR="00B81A03" w:rsidRPr="00550859" w:rsidRDefault="00BC2994" w:rsidP="00E66DD8">
            <w:pPr>
              <w:rPr>
                <w:rFonts w:ascii="Arial" w:hAnsi="Arial" w:cs="Arial"/>
                <w:sz w:val="20"/>
                <w:szCs w:val="20"/>
              </w:rPr>
            </w:pPr>
            <w:r>
              <w:rPr>
                <w:rFonts w:ascii="Arial" w:hAnsi="Arial" w:cs="Arial"/>
                <w:sz w:val="20"/>
                <w:szCs w:val="20"/>
              </w:rPr>
              <w:t>Currently on Tab1</w:t>
            </w:r>
          </w:p>
        </w:tc>
      </w:tr>
      <w:tr w:rsidR="00BC2994" w:rsidRPr="00550859" w:rsidTr="0073714C">
        <w:tc>
          <w:tcPr>
            <w:tcW w:w="2088" w:type="dxa"/>
          </w:tcPr>
          <w:p w:rsidR="00BC2994" w:rsidRDefault="00BC2994" w:rsidP="00BC2994">
            <w:pPr>
              <w:rPr>
                <w:rFonts w:ascii="Arial" w:hAnsi="Arial" w:cs="Arial"/>
                <w:sz w:val="20"/>
                <w:szCs w:val="20"/>
              </w:rPr>
            </w:pPr>
            <w:proofErr w:type="spellStart"/>
            <w:r w:rsidRPr="00BC2994">
              <w:rPr>
                <w:rFonts w:ascii="Arial" w:hAnsi="Arial" w:cs="Arial"/>
                <w:sz w:val="20"/>
                <w:szCs w:val="20"/>
              </w:rPr>
              <w:t>Req</w:t>
            </w:r>
            <w:proofErr w:type="spellEnd"/>
            <w:r w:rsidRPr="00BC2994">
              <w:rPr>
                <w:rFonts w:ascii="Arial" w:hAnsi="Arial" w:cs="Arial"/>
                <w:sz w:val="20"/>
                <w:szCs w:val="20"/>
              </w:rPr>
              <w:t xml:space="preserve"> </w:t>
            </w:r>
            <w:proofErr w:type="spellStart"/>
            <w:r w:rsidRPr="00BC2994">
              <w:rPr>
                <w:rFonts w:ascii="Arial" w:hAnsi="Arial" w:cs="Arial"/>
                <w:sz w:val="20"/>
                <w:szCs w:val="20"/>
              </w:rPr>
              <w:t>Schd</w:t>
            </w:r>
            <w:proofErr w:type="spellEnd"/>
            <w:r>
              <w:rPr>
                <w:rFonts w:ascii="Arial" w:hAnsi="Arial" w:cs="Arial"/>
                <w:sz w:val="20"/>
                <w:szCs w:val="20"/>
              </w:rPr>
              <w:t xml:space="preserve"> </w:t>
            </w:r>
            <w:r w:rsidRPr="00BC2994">
              <w:rPr>
                <w:rFonts w:ascii="Arial" w:hAnsi="Arial" w:cs="Arial"/>
                <w:sz w:val="20"/>
                <w:szCs w:val="20"/>
              </w:rPr>
              <w:t>No</w:t>
            </w:r>
          </w:p>
        </w:tc>
        <w:tc>
          <w:tcPr>
            <w:tcW w:w="4680" w:type="dxa"/>
          </w:tcPr>
          <w:p w:rsidR="00BC2994" w:rsidRDefault="00BC2994" w:rsidP="00E66DD8">
            <w:pPr>
              <w:rPr>
                <w:rFonts w:ascii="Arial" w:hAnsi="Arial" w:cs="Arial"/>
                <w:sz w:val="20"/>
                <w:szCs w:val="20"/>
              </w:rPr>
            </w:pPr>
            <w:r>
              <w:rPr>
                <w:rFonts w:ascii="Arial" w:hAnsi="Arial" w:cs="Arial"/>
                <w:sz w:val="20"/>
                <w:szCs w:val="20"/>
              </w:rPr>
              <w:t>ORDER.</w:t>
            </w:r>
            <w:r w:rsidRPr="00BC2994">
              <w:rPr>
                <w:rFonts w:ascii="Arial" w:hAnsi="Arial" w:cs="Arial"/>
                <w:sz w:val="20"/>
                <w:szCs w:val="20"/>
              </w:rPr>
              <w:t>REQUIREMENT_SCHEDULE_NO</w:t>
            </w:r>
          </w:p>
        </w:tc>
        <w:tc>
          <w:tcPr>
            <w:tcW w:w="1260" w:type="dxa"/>
          </w:tcPr>
          <w:p w:rsidR="00BC2994" w:rsidRDefault="00BC2994" w:rsidP="00E66DD8">
            <w:pPr>
              <w:rPr>
                <w:rFonts w:ascii="Arial" w:hAnsi="Arial" w:cs="Arial"/>
                <w:sz w:val="20"/>
                <w:szCs w:val="20"/>
              </w:rPr>
            </w:pPr>
            <w:r>
              <w:rPr>
                <w:rFonts w:ascii="Arial" w:hAnsi="Arial" w:cs="Arial"/>
                <w:sz w:val="20"/>
                <w:szCs w:val="20"/>
              </w:rPr>
              <w:t>Yes</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BC2994" w:rsidP="00E66DD8">
            <w:pPr>
              <w:rPr>
                <w:rFonts w:ascii="Arial" w:hAnsi="Arial" w:cs="Arial"/>
                <w:sz w:val="20"/>
                <w:szCs w:val="20"/>
              </w:rPr>
            </w:pPr>
            <w:r>
              <w:rPr>
                <w:rFonts w:ascii="Arial" w:hAnsi="Arial" w:cs="Arial"/>
                <w:sz w:val="20"/>
                <w:szCs w:val="20"/>
              </w:rPr>
              <w:t>Due Date</w:t>
            </w:r>
          </w:p>
        </w:tc>
        <w:tc>
          <w:tcPr>
            <w:tcW w:w="4680" w:type="dxa"/>
          </w:tcPr>
          <w:p w:rsidR="00BC2994" w:rsidRDefault="00BC2994" w:rsidP="00E66DD8">
            <w:pPr>
              <w:rPr>
                <w:rFonts w:ascii="Arial" w:hAnsi="Arial" w:cs="Arial"/>
                <w:sz w:val="20"/>
                <w:szCs w:val="20"/>
              </w:rPr>
            </w:pPr>
            <w:r>
              <w:rPr>
                <w:rFonts w:ascii="Arial" w:hAnsi="Arial" w:cs="Arial"/>
                <w:sz w:val="20"/>
                <w:szCs w:val="20"/>
              </w:rPr>
              <w:t>ORDER.DUE_DATE</w:t>
            </w:r>
          </w:p>
        </w:tc>
        <w:tc>
          <w:tcPr>
            <w:tcW w:w="1260" w:type="dxa"/>
          </w:tcPr>
          <w:p w:rsidR="00BC2994" w:rsidRDefault="00BC2994" w:rsidP="00E66DD8">
            <w:pPr>
              <w:rPr>
                <w:rFonts w:ascii="Arial" w:hAnsi="Arial" w:cs="Arial"/>
                <w:sz w:val="20"/>
                <w:szCs w:val="20"/>
              </w:rPr>
            </w:pPr>
            <w:r>
              <w:rPr>
                <w:rFonts w:ascii="Arial" w:hAnsi="Arial" w:cs="Arial"/>
                <w:sz w:val="20"/>
                <w:szCs w:val="20"/>
              </w:rPr>
              <w:t>Yes</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BC2994" w:rsidP="00E66DD8">
            <w:pPr>
              <w:rPr>
                <w:rFonts w:ascii="Arial" w:hAnsi="Arial" w:cs="Arial"/>
                <w:sz w:val="20"/>
                <w:szCs w:val="20"/>
              </w:rPr>
            </w:pPr>
            <w:r>
              <w:rPr>
                <w:rFonts w:ascii="Arial" w:hAnsi="Arial" w:cs="Arial"/>
                <w:sz w:val="20"/>
                <w:szCs w:val="20"/>
              </w:rPr>
              <w:t>Order Quantity</w:t>
            </w:r>
          </w:p>
        </w:tc>
        <w:tc>
          <w:tcPr>
            <w:tcW w:w="4680" w:type="dxa"/>
          </w:tcPr>
          <w:p w:rsidR="00BC2994" w:rsidRDefault="00BC2994" w:rsidP="00E66DD8">
            <w:pPr>
              <w:rPr>
                <w:rFonts w:ascii="Arial" w:hAnsi="Arial" w:cs="Arial"/>
                <w:sz w:val="20"/>
                <w:szCs w:val="20"/>
              </w:rPr>
            </w:pPr>
            <w:r>
              <w:rPr>
                <w:rFonts w:ascii="Arial" w:hAnsi="Arial" w:cs="Arial"/>
                <w:sz w:val="20"/>
                <w:szCs w:val="20"/>
              </w:rPr>
              <w:t>ORDER.ORDER_QUANTITY</w:t>
            </w:r>
          </w:p>
        </w:tc>
        <w:tc>
          <w:tcPr>
            <w:tcW w:w="1260" w:type="dxa"/>
          </w:tcPr>
          <w:p w:rsidR="00BC2994" w:rsidRDefault="00BC2994" w:rsidP="00E66DD8">
            <w:pPr>
              <w:rPr>
                <w:rFonts w:ascii="Arial" w:hAnsi="Arial" w:cs="Arial"/>
                <w:sz w:val="20"/>
                <w:szCs w:val="20"/>
              </w:rPr>
            </w:pPr>
            <w:r>
              <w:rPr>
                <w:rFonts w:ascii="Arial" w:hAnsi="Arial" w:cs="Arial"/>
                <w:sz w:val="20"/>
                <w:szCs w:val="20"/>
              </w:rPr>
              <w:t>Yes</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BC2994" w:rsidP="00E66DD8">
            <w:pPr>
              <w:rPr>
                <w:rFonts w:ascii="Arial" w:hAnsi="Arial" w:cs="Arial"/>
                <w:sz w:val="20"/>
                <w:szCs w:val="20"/>
              </w:rPr>
            </w:pPr>
            <w:proofErr w:type="spellStart"/>
            <w:r>
              <w:rPr>
                <w:rFonts w:ascii="Arial" w:hAnsi="Arial" w:cs="Arial"/>
                <w:sz w:val="20"/>
                <w:szCs w:val="20"/>
              </w:rPr>
              <w:t>Prty</w:t>
            </w:r>
            <w:proofErr w:type="spellEnd"/>
          </w:p>
        </w:tc>
        <w:tc>
          <w:tcPr>
            <w:tcW w:w="4680" w:type="dxa"/>
          </w:tcPr>
          <w:p w:rsidR="00BC2994" w:rsidRDefault="00BC2994" w:rsidP="00E66DD8">
            <w:pPr>
              <w:rPr>
                <w:rFonts w:ascii="Arial" w:hAnsi="Arial" w:cs="Arial"/>
                <w:sz w:val="20"/>
                <w:szCs w:val="20"/>
              </w:rPr>
            </w:pPr>
            <w:r>
              <w:rPr>
                <w:rFonts w:ascii="Arial" w:hAnsi="Arial" w:cs="Arial"/>
                <w:sz w:val="20"/>
                <w:szCs w:val="20"/>
              </w:rPr>
              <w:t>ORDER.</w:t>
            </w:r>
            <w:r w:rsidRPr="00BC2994">
              <w:rPr>
                <w:rFonts w:ascii="Arial" w:hAnsi="Arial" w:cs="Arial"/>
                <w:sz w:val="20"/>
                <w:szCs w:val="20"/>
              </w:rPr>
              <w:t>PRIORITY</w:t>
            </w:r>
          </w:p>
        </w:tc>
        <w:tc>
          <w:tcPr>
            <w:tcW w:w="1260" w:type="dxa"/>
          </w:tcPr>
          <w:p w:rsidR="00BC2994" w:rsidRDefault="00BC2994" w:rsidP="00E66DD8">
            <w:pPr>
              <w:rPr>
                <w:rFonts w:ascii="Arial" w:hAnsi="Arial" w:cs="Arial"/>
                <w:sz w:val="20"/>
                <w:szCs w:val="20"/>
              </w:rPr>
            </w:pPr>
            <w:r>
              <w:rPr>
                <w:rFonts w:ascii="Arial" w:hAnsi="Arial" w:cs="Arial"/>
                <w:sz w:val="20"/>
                <w:szCs w:val="20"/>
              </w:rPr>
              <w:t>Yes</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F82972" w:rsidP="00E66DD8">
            <w:pPr>
              <w:rPr>
                <w:rFonts w:ascii="Arial" w:hAnsi="Arial" w:cs="Arial"/>
                <w:sz w:val="20"/>
                <w:szCs w:val="20"/>
              </w:rPr>
            </w:pPr>
            <w:r>
              <w:rPr>
                <w:rFonts w:ascii="Arial" w:hAnsi="Arial" w:cs="Arial"/>
                <w:sz w:val="20"/>
                <w:szCs w:val="20"/>
              </w:rPr>
              <w:t>CCN</w:t>
            </w:r>
          </w:p>
        </w:tc>
        <w:tc>
          <w:tcPr>
            <w:tcW w:w="4680" w:type="dxa"/>
          </w:tcPr>
          <w:p w:rsidR="00BC2994" w:rsidRDefault="00F82972" w:rsidP="00E66DD8">
            <w:pPr>
              <w:rPr>
                <w:rFonts w:ascii="Arial" w:hAnsi="Arial" w:cs="Arial"/>
                <w:sz w:val="20"/>
                <w:szCs w:val="20"/>
              </w:rPr>
            </w:pPr>
            <w:r>
              <w:rPr>
                <w:rFonts w:ascii="Arial" w:hAnsi="Arial" w:cs="Arial"/>
                <w:sz w:val="20"/>
                <w:szCs w:val="20"/>
              </w:rPr>
              <w:t>ORDER.</w:t>
            </w:r>
            <w:r w:rsidRPr="00F82972">
              <w:rPr>
                <w:rFonts w:ascii="Arial" w:hAnsi="Arial" w:cs="Arial"/>
                <w:sz w:val="20"/>
                <w:szCs w:val="20"/>
              </w:rPr>
              <w:t>COST_CHARGE_NUMBER</w:t>
            </w:r>
          </w:p>
        </w:tc>
        <w:tc>
          <w:tcPr>
            <w:tcW w:w="1260" w:type="dxa"/>
          </w:tcPr>
          <w:p w:rsidR="00BC2994" w:rsidRDefault="00F82972" w:rsidP="00E66DD8">
            <w:pPr>
              <w:rPr>
                <w:rFonts w:ascii="Arial" w:hAnsi="Arial" w:cs="Arial"/>
                <w:sz w:val="20"/>
                <w:szCs w:val="20"/>
              </w:rPr>
            </w:pPr>
            <w:r>
              <w:rPr>
                <w:rFonts w:ascii="Arial" w:hAnsi="Arial" w:cs="Arial"/>
                <w:sz w:val="20"/>
                <w:szCs w:val="20"/>
              </w:rPr>
              <w:t>Yes</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F47B7D" w:rsidP="00E66DD8">
            <w:pPr>
              <w:rPr>
                <w:rFonts w:ascii="Arial" w:hAnsi="Arial" w:cs="Arial"/>
                <w:sz w:val="20"/>
                <w:szCs w:val="20"/>
              </w:rPr>
            </w:pPr>
            <w:r>
              <w:rPr>
                <w:rFonts w:ascii="Arial" w:hAnsi="Arial" w:cs="Arial"/>
                <w:sz w:val="20"/>
                <w:szCs w:val="20"/>
              </w:rPr>
              <w:t>Order No</w:t>
            </w:r>
          </w:p>
        </w:tc>
        <w:tc>
          <w:tcPr>
            <w:tcW w:w="4680" w:type="dxa"/>
          </w:tcPr>
          <w:p w:rsidR="00BC2994" w:rsidRDefault="00F47B7D" w:rsidP="00E66DD8">
            <w:pPr>
              <w:rPr>
                <w:rFonts w:ascii="Arial" w:hAnsi="Arial" w:cs="Arial"/>
                <w:sz w:val="20"/>
                <w:szCs w:val="20"/>
              </w:rPr>
            </w:pPr>
            <w:r>
              <w:rPr>
                <w:rFonts w:ascii="Arial" w:hAnsi="Arial" w:cs="Arial"/>
                <w:sz w:val="20"/>
                <w:szCs w:val="20"/>
              </w:rPr>
              <w:t>ORDER.ORDER_NO</w:t>
            </w:r>
          </w:p>
        </w:tc>
        <w:tc>
          <w:tcPr>
            <w:tcW w:w="1260" w:type="dxa"/>
          </w:tcPr>
          <w:p w:rsidR="00BC2994" w:rsidRDefault="00F47B7D" w:rsidP="00E66DD8">
            <w:pPr>
              <w:rPr>
                <w:rFonts w:ascii="Arial" w:hAnsi="Arial" w:cs="Arial"/>
                <w:sz w:val="20"/>
                <w:szCs w:val="20"/>
              </w:rPr>
            </w:pPr>
            <w:r>
              <w:rPr>
                <w:rFonts w:ascii="Arial" w:hAnsi="Arial" w:cs="Arial"/>
                <w:sz w:val="20"/>
                <w:szCs w:val="20"/>
              </w:rPr>
              <w:t>Yes</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F47B7D" w:rsidP="00E66DD8">
            <w:pPr>
              <w:rPr>
                <w:rFonts w:ascii="Arial" w:hAnsi="Arial" w:cs="Arial"/>
                <w:sz w:val="20"/>
                <w:szCs w:val="20"/>
              </w:rPr>
            </w:pPr>
            <w:r>
              <w:rPr>
                <w:rFonts w:ascii="Arial" w:hAnsi="Arial" w:cs="Arial"/>
                <w:sz w:val="20"/>
                <w:szCs w:val="20"/>
              </w:rPr>
              <w:t>Activity Status</w:t>
            </w:r>
          </w:p>
        </w:tc>
        <w:tc>
          <w:tcPr>
            <w:tcW w:w="4680" w:type="dxa"/>
          </w:tcPr>
          <w:p w:rsidR="00BC2994" w:rsidRDefault="00F47B7D" w:rsidP="00E66DD8">
            <w:pPr>
              <w:rPr>
                <w:rFonts w:ascii="Arial" w:hAnsi="Arial" w:cs="Arial"/>
                <w:sz w:val="20"/>
                <w:szCs w:val="20"/>
              </w:rPr>
            </w:pPr>
            <w:r>
              <w:rPr>
                <w:rFonts w:ascii="Arial" w:hAnsi="Arial" w:cs="Arial"/>
                <w:sz w:val="20"/>
                <w:szCs w:val="20"/>
              </w:rPr>
              <w:t>ORDER.ACTIVITY_STATUS</w:t>
            </w:r>
          </w:p>
        </w:tc>
        <w:tc>
          <w:tcPr>
            <w:tcW w:w="1260" w:type="dxa"/>
          </w:tcPr>
          <w:p w:rsidR="00BC2994" w:rsidRDefault="00F47B7D" w:rsidP="00E66DD8">
            <w:pPr>
              <w:rPr>
                <w:rFonts w:ascii="Arial" w:hAnsi="Arial" w:cs="Arial"/>
                <w:sz w:val="20"/>
                <w:szCs w:val="20"/>
              </w:rPr>
            </w:pPr>
            <w:r>
              <w:rPr>
                <w:rFonts w:ascii="Arial" w:hAnsi="Arial" w:cs="Arial"/>
                <w:sz w:val="20"/>
                <w:szCs w:val="20"/>
              </w:rPr>
              <w:t>No</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C33564" w:rsidP="00E66DD8">
            <w:pPr>
              <w:rPr>
                <w:rFonts w:ascii="Arial" w:hAnsi="Arial" w:cs="Arial"/>
                <w:sz w:val="20"/>
                <w:szCs w:val="20"/>
              </w:rPr>
            </w:pPr>
            <w:r>
              <w:rPr>
                <w:rFonts w:ascii="Arial" w:hAnsi="Arial" w:cs="Arial"/>
                <w:sz w:val="20"/>
                <w:szCs w:val="20"/>
              </w:rPr>
              <w:t>SPO Qty</w:t>
            </w:r>
          </w:p>
        </w:tc>
        <w:tc>
          <w:tcPr>
            <w:tcW w:w="4680" w:type="dxa"/>
          </w:tcPr>
          <w:p w:rsidR="00BC2994" w:rsidRDefault="00EF6755" w:rsidP="00E66DD8">
            <w:pPr>
              <w:rPr>
                <w:rFonts w:ascii="Arial" w:hAnsi="Arial" w:cs="Arial"/>
                <w:sz w:val="20"/>
                <w:szCs w:val="20"/>
              </w:rPr>
            </w:pPr>
            <w:r>
              <w:rPr>
                <w:rFonts w:ascii="Arial" w:hAnsi="Arial" w:cs="Arial"/>
                <w:sz w:val="20"/>
                <w:szCs w:val="20"/>
              </w:rPr>
              <w:t>Function (See Below)</w:t>
            </w:r>
          </w:p>
        </w:tc>
        <w:tc>
          <w:tcPr>
            <w:tcW w:w="1260" w:type="dxa"/>
          </w:tcPr>
          <w:p w:rsidR="00BC2994" w:rsidRDefault="00EF6755" w:rsidP="00E66DD8">
            <w:pPr>
              <w:rPr>
                <w:rFonts w:ascii="Arial" w:hAnsi="Arial" w:cs="Arial"/>
                <w:sz w:val="20"/>
                <w:szCs w:val="20"/>
              </w:rPr>
            </w:pPr>
            <w:r>
              <w:rPr>
                <w:rFonts w:ascii="Arial" w:hAnsi="Arial" w:cs="Arial"/>
                <w:sz w:val="20"/>
                <w:szCs w:val="20"/>
              </w:rPr>
              <w:t>No</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EF6755" w:rsidP="00E66DD8">
            <w:pPr>
              <w:rPr>
                <w:rFonts w:ascii="Arial" w:hAnsi="Arial" w:cs="Arial"/>
                <w:sz w:val="20"/>
                <w:szCs w:val="20"/>
              </w:rPr>
            </w:pPr>
            <w:r>
              <w:rPr>
                <w:rFonts w:ascii="Arial" w:hAnsi="Arial" w:cs="Arial"/>
                <w:sz w:val="20"/>
                <w:szCs w:val="20"/>
              </w:rPr>
              <w:t>Order Total</w:t>
            </w:r>
          </w:p>
        </w:tc>
        <w:tc>
          <w:tcPr>
            <w:tcW w:w="4680" w:type="dxa"/>
          </w:tcPr>
          <w:p w:rsidR="00BC2994" w:rsidRDefault="00EF6755" w:rsidP="00EF6755">
            <w:pPr>
              <w:rPr>
                <w:rFonts w:ascii="Arial" w:hAnsi="Arial" w:cs="Arial"/>
                <w:sz w:val="20"/>
                <w:szCs w:val="20"/>
              </w:rPr>
            </w:pPr>
            <w:r>
              <w:rPr>
                <w:rFonts w:ascii="Arial" w:hAnsi="Arial" w:cs="Arial"/>
                <w:sz w:val="20"/>
                <w:szCs w:val="20"/>
              </w:rPr>
              <w:t>Sum of Order Quantities for current grid</w:t>
            </w:r>
          </w:p>
        </w:tc>
        <w:tc>
          <w:tcPr>
            <w:tcW w:w="1260" w:type="dxa"/>
          </w:tcPr>
          <w:p w:rsidR="00BC2994" w:rsidRDefault="00EF6755" w:rsidP="00E66DD8">
            <w:pPr>
              <w:rPr>
                <w:rFonts w:ascii="Arial" w:hAnsi="Arial" w:cs="Arial"/>
                <w:sz w:val="20"/>
                <w:szCs w:val="20"/>
              </w:rPr>
            </w:pPr>
            <w:r>
              <w:rPr>
                <w:rFonts w:ascii="Arial" w:hAnsi="Arial" w:cs="Arial"/>
                <w:sz w:val="20"/>
                <w:szCs w:val="20"/>
              </w:rPr>
              <w:t>No</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r w:rsidR="00BC2994" w:rsidRPr="00550859" w:rsidTr="0073714C">
        <w:tc>
          <w:tcPr>
            <w:tcW w:w="2088" w:type="dxa"/>
          </w:tcPr>
          <w:p w:rsidR="00BC2994" w:rsidRDefault="00EF6755" w:rsidP="00E66DD8">
            <w:pPr>
              <w:rPr>
                <w:rFonts w:ascii="Arial" w:hAnsi="Arial" w:cs="Arial"/>
                <w:sz w:val="20"/>
                <w:szCs w:val="20"/>
              </w:rPr>
            </w:pPr>
            <w:r>
              <w:rPr>
                <w:rFonts w:ascii="Arial" w:hAnsi="Arial" w:cs="Arial"/>
                <w:sz w:val="20"/>
                <w:szCs w:val="20"/>
              </w:rPr>
              <w:t>Part No</w:t>
            </w:r>
          </w:p>
        </w:tc>
        <w:tc>
          <w:tcPr>
            <w:tcW w:w="4680" w:type="dxa"/>
          </w:tcPr>
          <w:p w:rsidR="00BC2994" w:rsidRDefault="00EF6755" w:rsidP="00E66DD8">
            <w:pPr>
              <w:rPr>
                <w:rFonts w:ascii="Arial" w:hAnsi="Arial" w:cs="Arial"/>
                <w:sz w:val="20"/>
                <w:szCs w:val="20"/>
              </w:rPr>
            </w:pPr>
            <w:r>
              <w:rPr>
                <w:rFonts w:ascii="Arial" w:hAnsi="Arial" w:cs="Arial"/>
                <w:sz w:val="20"/>
                <w:szCs w:val="20"/>
              </w:rPr>
              <w:t>ORDER,PART_NO</w:t>
            </w:r>
          </w:p>
        </w:tc>
        <w:tc>
          <w:tcPr>
            <w:tcW w:w="1260" w:type="dxa"/>
          </w:tcPr>
          <w:p w:rsidR="00BC2994" w:rsidRDefault="00EF6755" w:rsidP="00E66DD8">
            <w:pPr>
              <w:rPr>
                <w:rFonts w:ascii="Arial" w:hAnsi="Arial" w:cs="Arial"/>
                <w:sz w:val="20"/>
                <w:szCs w:val="20"/>
              </w:rPr>
            </w:pPr>
            <w:r>
              <w:rPr>
                <w:rFonts w:ascii="Arial" w:hAnsi="Arial" w:cs="Arial"/>
                <w:sz w:val="20"/>
                <w:szCs w:val="20"/>
              </w:rPr>
              <w:t>No</w:t>
            </w:r>
          </w:p>
        </w:tc>
        <w:tc>
          <w:tcPr>
            <w:tcW w:w="2340" w:type="dxa"/>
          </w:tcPr>
          <w:p w:rsidR="00BC2994" w:rsidRPr="00550859" w:rsidRDefault="00BC2994" w:rsidP="00E66DD8">
            <w:pPr>
              <w:rPr>
                <w:rFonts w:ascii="Arial" w:hAnsi="Arial" w:cs="Arial"/>
                <w:sz w:val="20"/>
                <w:szCs w:val="20"/>
              </w:rPr>
            </w:pPr>
            <w:r>
              <w:rPr>
                <w:rFonts w:ascii="Arial" w:hAnsi="Arial" w:cs="Arial"/>
                <w:sz w:val="20"/>
                <w:szCs w:val="20"/>
              </w:rPr>
              <w:t>Currently on Tab2</w:t>
            </w:r>
          </w:p>
        </w:tc>
      </w:tr>
    </w:tbl>
    <w:p w:rsidR="00430E3A" w:rsidRDefault="00430E3A" w:rsidP="0073714C">
      <w:pPr>
        <w:keepNext/>
        <w:autoSpaceDE w:val="0"/>
        <w:autoSpaceDN w:val="0"/>
        <w:adjustRightInd w:val="0"/>
        <w:ind w:left="720"/>
        <w:rPr>
          <w:rFonts w:ascii="Arial" w:hAnsi="Arial" w:cs="Arial"/>
          <w:b/>
          <w:sz w:val="20"/>
          <w:szCs w:val="20"/>
        </w:rPr>
      </w:pPr>
    </w:p>
    <w:p w:rsidR="00430E3A" w:rsidRDefault="00430E3A" w:rsidP="0073714C">
      <w:pPr>
        <w:keepNext/>
        <w:autoSpaceDE w:val="0"/>
        <w:autoSpaceDN w:val="0"/>
        <w:adjustRightInd w:val="0"/>
        <w:ind w:left="720"/>
        <w:rPr>
          <w:rFonts w:ascii="Arial" w:hAnsi="Arial" w:cs="Arial"/>
          <w:sz w:val="20"/>
          <w:szCs w:val="20"/>
        </w:rPr>
      </w:pPr>
      <w:r w:rsidRPr="00430E3A">
        <w:rPr>
          <w:rFonts w:ascii="Arial" w:hAnsi="Arial" w:cs="Arial"/>
          <w:b/>
          <w:sz w:val="20"/>
          <w:szCs w:val="20"/>
        </w:rPr>
        <w:t>Overall Status</w:t>
      </w:r>
      <w:r>
        <w:rPr>
          <w:rFonts w:ascii="Arial" w:hAnsi="Arial" w:cs="Arial"/>
          <w:sz w:val="20"/>
          <w:szCs w:val="20"/>
        </w:rPr>
        <w:t xml:space="preserve"> is currently calculated as a PLSQL function in an Oracle form</w:t>
      </w:r>
    </w:p>
    <w:p w:rsidR="00430E3A" w:rsidRDefault="00430E3A" w:rsidP="0073714C">
      <w:pPr>
        <w:keepNext/>
        <w:autoSpaceDE w:val="0"/>
        <w:autoSpaceDN w:val="0"/>
        <w:adjustRightInd w:val="0"/>
        <w:ind w:left="72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FUNCTION </w:t>
      </w:r>
      <w:proofErr w:type="spellStart"/>
      <w:r w:rsidRPr="00430E3A">
        <w:rPr>
          <w:rFonts w:ascii="Arial" w:hAnsi="Arial" w:cs="Arial"/>
          <w:sz w:val="20"/>
          <w:szCs w:val="20"/>
        </w:rPr>
        <w:t>Get_</w:t>
      </w:r>
      <w:proofErr w:type="gramStart"/>
      <w:r w:rsidRPr="00430E3A">
        <w:rPr>
          <w:rFonts w:ascii="Arial" w:hAnsi="Arial" w:cs="Arial"/>
          <w:sz w:val="20"/>
          <w:szCs w:val="20"/>
        </w:rPr>
        <w:t>Status</w:t>
      </w:r>
      <w:proofErr w:type="spellEnd"/>
      <w:r w:rsidRPr="00430E3A">
        <w:rPr>
          <w:rFonts w:ascii="Arial" w:hAnsi="Arial" w:cs="Arial"/>
          <w:sz w:val="20"/>
          <w:szCs w:val="20"/>
        </w:rPr>
        <w:t>(</w:t>
      </w:r>
      <w:proofErr w:type="spellStart"/>
      <w:proofErr w:type="gramEnd"/>
      <w:r w:rsidRPr="00430E3A">
        <w:rPr>
          <w:rFonts w:ascii="Arial" w:hAnsi="Arial" w:cs="Arial"/>
          <w:sz w:val="20"/>
          <w:szCs w:val="20"/>
        </w:rPr>
        <w:t>Internal_Order_No_In</w:t>
      </w:r>
      <w:proofErr w:type="spellEnd"/>
      <w:r w:rsidRPr="00430E3A">
        <w:rPr>
          <w:rFonts w:ascii="Arial" w:hAnsi="Arial" w:cs="Arial"/>
          <w:sz w:val="20"/>
          <w:szCs w:val="20"/>
        </w:rPr>
        <w:t xml:space="preserve"> IN varchar2) RETURN Varchar2 IS</w:t>
      </w:r>
    </w:p>
    <w:p w:rsidR="00430E3A" w:rsidRPr="00430E3A" w:rsidRDefault="00430E3A" w:rsidP="0073714C">
      <w:pPr>
        <w:keepNext/>
        <w:autoSpaceDE w:val="0"/>
        <w:autoSpaceDN w:val="0"/>
        <w:adjustRightInd w:val="0"/>
        <w:ind w:left="144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proofErr w:type="spellStart"/>
      <w:proofErr w:type="gramStart"/>
      <w:r w:rsidRPr="00430E3A">
        <w:rPr>
          <w:rFonts w:ascii="Arial" w:hAnsi="Arial" w:cs="Arial"/>
          <w:sz w:val="20"/>
          <w:szCs w:val="20"/>
        </w:rPr>
        <w:t>vStatusIn</w:t>
      </w:r>
      <w:proofErr w:type="spellEnd"/>
      <w:proofErr w:type="gramEnd"/>
      <w:r w:rsidRPr="00430E3A">
        <w:rPr>
          <w:rFonts w:ascii="Arial" w:hAnsi="Arial" w:cs="Arial"/>
          <w:sz w:val="20"/>
          <w:szCs w:val="20"/>
        </w:rPr>
        <w:t xml:space="preserve"> Varchar2(30);</w:t>
      </w:r>
    </w:p>
    <w:p w:rsidR="00430E3A" w:rsidRPr="00430E3A" w:rsidRDefault="00430E3A" w:rsidP="0073714C">
      <w:pPr>
        <w:keepNext/>
        <w:autoSpaceDE w:val="0"/>
        <w:autoSpaceDN w:val="0"/>
        <w:adjustRightInd w:val="0"/>
        <w:ind w:left="1440"/>
        <w:rPr>
          <w:rFonts w:ascii="Arial" w:hAnsi="Arial" w:cs="Arial"/>
          <w:sz w:val="20"/>
          <w:szCs w:val="20"/>
        </w:rPr>
      </w:pPr>
      <w:proofErr w:type="spellStart"/>
      <w:proofErr w:type="gramStart"/>
      <w:r w:rsidRPr="00430E3A">
        <w:rPr>
          <w:rFonts w:ascii="Arial" w:hAnsi="Arial" w:cs="Arial"/>
          <w:sz w:val="20"/>
          <w:szCs w:val="20"/>
        </w:rPr>
        <w:t>vRCount</w:t>
      </w:r>
      <w:proofErr w:type="spellEnd"/>
      <w:proofErr w:type="gramEnd"/>
      <w:r w:rsidRPr="00430E3A">
        <w:rPr>
          <w:rFonts w:ascii="Arial" w:hAnsi="Arial" w:cs="Arial"/>
          <w:sz w:val="20"/>
          <w:szCs w:val="20"/>
        </w:rPr>
        <w:t xml:space="preserve"> Number;</w:t>
      </w:r>
    </w:p>
    <w:p w:rsidR="00430E3A" w:rsidRPr="00430E3A" w:rsidRDefault="00430E3A" w:rsidP="0073714C">
      <w:pPr>
        <w:keepNext/>
        <w:autoSpaceDE w:val="0"/>
        <w:autoSpaceDN w:val="0"/>
        <w:adjustRightInd w:val="0"/>
        <w:ind w:left="144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BEGIN</w:t>
      </w:r>
    </w:p>
    <w:p w:rsidR="00430E3A" w:rsidRPr="00430E3A" w:rsidRDefault="00430E3A" w:rsidP="0073714C">
      <w:pPr>
        <w:keepNext/>
        <w:autoSpaceDE w:val="0"/>
        <w:autoSpaceDN w:val="0"/>
        <w:adjustRightInd w:val="0"/>
        <w:ind w:left="144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IF </w:t>
      </w:r>
      <w:proofErr w:type="spellStart"/>
      <w:r w:rsidRPr="00430E3A">
        <w:rPr>
          <w:rFonts w:ascii="Arial" w:hAnsi="Arial" w:cs="Arial"/>
          <w:sz w:val="20"/>
          <w:szCs w:val="20"/>
        </w:rPr>
        <w:t>Internal_Order_No_In</w:t>
      </w:r>
      <w:proofErr w:type="spellEnd"/>
      <w:r w:rsidRPr="00430E3A">
        <w:rPr>
          <w:rFonts w:ascii="Arial" w:hAnsi="Arial" w:cs="Arial"/>
          <w:sz w:val="20"/>
          <w:szCs w:val="20"/>
        </w:rPr>
        <w:t xml:space="preserve"> is null then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Return 'NONE';</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Else</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Select </w:t>
      </w:r>
      <w:proofErr w:type="gramStart"/>
      <w:r w:rsidRPr="00430E3A">
        <w:rPr>
          <w:rFonts w:ascii="Arial" w:hAnsi="Arial" w:cs="Arial"/>
          <w:sz w:val="20"/>
          <w:szCs w:val="20"/>
        </w:rPr>
        <w:t>count(</w:t>
      </w:r>
      <w:proofErr w:type="spellStart"/>
      <w:proofErr w:type="gramEnd"/>
      <w:r w:rsidRPr="00430E3A">
        <w:rPr>
          <w:rFonts w:ascii="Arial" w:hAnsi="Arial" w:cs="Arial"/>
          <w:sz w:val="20"/>
          <w:szCs w:val="20"/>
        </w:rPr>
        <w:t>Activity_Status</w:t>
      </w:r>
      <w:proofErr w:type="spellEnd"/>
      <w:r w:rsidRPr="00430E3A">
        <w:rPr>
          <w:rFonts w:ascii="Arial" w:hAnsi="Arial" w:cs="Arial"/>
          <w:sz w:val="20"/>
          <w:szCs w:val="20"/>
        </w:rPr>
        <w:t xml:space="preserve">) into </w:t>
      </w:r>
      <w:proofErr w:type="spellStart"/>
      <w:r w:rsidRPr="00430E3A">
        <w:rPr>
          <w:rFonts w:ascii="Arial" w:hAnsi="Arial" w:cs="Arial"/>
          <w:sz w:val="20"/>
          <w:szCs w:val="20"/>
        </w:rPr>
        <w:t>vRCount</w:t>
      </w:r>
      <w:proofErr w:type="spellEnd"/>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proofErr w:type="gramStart"/>
      <w:r w:rsidRPr="00430E3A">
        <w:rPr>
          <w:rFonts w:ascii="Arial" w:hAnsi="Arial" w:cs="Arial"/>
          <w:sz w:val="20"/>
          <w:szCs w:val="20"/>
        </w:rPr>
        <w:t>from</w:t>
      </w:r>
      <w:proofErr w:type="gramEnd"/>
      <w:r w:rsidRPr="00430E3A">
        <w:rPr>
          <w:rFonts w:ascii="Arial" w:hAnsi="Arial" w:cs="Arial"/>
          <w:sz w:val="20"/>
          <w:szCs w:val="20"/>
        </w:rPr>
        <w:t xml:space="preserve"> (select </w:t>
      </w:r>
      <w:proofErr w:type="spellStart"/>
      <w:r w:rsidRPr="00430E3A">
        <w:rPr>
          <w:rFonts w:ascii="Arial" w:hAnsi="Arial" w:cs="Arial"/>
          <w:sz w:val="20"/>
          <w:szCs w:val="20"/>
        </w:rPr>
        <w:t>Activity_Status</w:t>
      </w:r>
      <w:proofErr w:type="spellEnd"/>
      <w:r w:rsidRPr="00430E3A">
        <w:rPr>
          <w:rFonts w:ascii="Arial" w:hAnsi="Arial" w:cs="Arial"/>
          <w:sz w:val="20"/>
          <w:szCs w:val="20"/>
        </w:rPr>
        <w:t>, count(</w:t>
      </w:r>
      <w:proofErr w:type="spellStart"/>
      <w:r w:rsidRPr="00430E3A">
        <w:rPr>
          <w:rFonts w:ascii="Arial" w:hAnsi="Arial" w:cs="Arial"/>
          <w:sz w:val="20"/>
          <w:szCs w:val="20"/>
        </w:rPr>
        <w:t>Activity_Status</w:t>
      </w:r>
      <w:proofErr w:type="spellEnd"/>
      <w:r w:rsidRPr="00430E3A">
        <w:rPr>
          <w:rFonts w:ascii="Arial" w:hAnsi="Arial" w:cs="Arial"/>
          <w:sz w:val="20"/>
          <w:szCs w:val="20"/>
        </w:rPr>
        <w:t xml:space="preserve">) </w:t>
      </w:r>
      <w:proofErr w:type="spellStart"/>
      <w:r w:rsidRPr="00430E3A">
        <w:rPr>
          <w:rFonts w:ascii="Arial" w:hAnsi="Arial" w:cs="Arial"/>
          <w:sz w:val="20"/>
          <w:szCs w:val="20"/>
        </w:rPr>
        <w:t>Cnt_Of_Status</w:t>
      </w:r>
      <w:proofErr w:type="spellEnd"/>
      <w:r w:rsidRPr="00430E3A">
        <w:rPr>
          <w:rFonts w:ascii="Arial" w:hAnsi="Arial" w:cs="Arial"/>
          <w:sz w:val="20"/>
          <w:szCs w:val="20"/>
        </w:rPr>
        <w:t xml:space="preserve"> </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proofErr w:type="gramStart"/>
      <w:r w:rsidRPr="00430E3A">
        <w:rPr>
          <w:rFonts w:ascii="Arial" w:hAnsi="Arial" w:cs="Arial"/>
          <w:sz w:val="20"/>
          <w:szCs w:val="20"/>
        </w:rPr>
        <w:t>from</w:t>
      </w:r>
      <w:proofErr w:type="gramEnd"/>
      <w:r w:rsidRPr="00430E3A">
        <w:rPr>
          <w:rFonts w:ascii="Arial" w:hAnsi="Arial" w:cs="Arial"/>
          <w:sz w:val="20"/>
          <w:szCs w:val="20"/>
        </w:rPr>
        <w:t xml:space="preserve"> </w:t>
      </w:r>
      <w:proofErr w:type="spellStart"/>
      <w:r w:rsidRPr="00430E3A">
        <w:rPr>
          <w:rFonts w:ascii="Arial" w:hAnsi="Arial" w:cs="Arial"/>
          <w:sz w:val="20"/>
          <w:szCs w:val="20"/>
        </w:rPr>
        <w:t>escm.escm_new_buy_order</w:t>
      </w:r>
      <w:proofErr w:type="spellEnd"/>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Where </w:t>
      </w:r>
      <w:proofErr w:type="spellStart"/>
      <w:r w:rsidRPr="00430E3A">
        <w:rPr>
          <w:rFonts w:ascii="Arial" w:hAnsi="Arial" w:cs="Arial"/>
          <w:sz w:val="20"/>
          <w:szCs w:val="20"/>
        </w:rPr>
        <w:t>Internal_Order_No</w:t>
      </w:r>
      <w:proofErr w:type="spellEnd"/>
      <w:r w:rsidRPr="00430E3A">
        <w:rPr>
          <w:rFonts w:ascii="Arial" w:hAnsi="Arial" w:cs="Arial"/>
          <w:sz w:val="20"/>
          <w:szCs w:val="20"/>
        </w:rPr>
        <w:t xml:space="preserve"> = </w:t>
      </w:r>
      <w:proofErr w:type="spellStart"/>
      <w:r w:rsidRPr="00430E3A">
        <w:rPr>
          <w:rFonts w:ascii="Arial" w:hAnsi="Arial" w:cs="Arial"/>
          <w:sz w:val="20"/>
          <w:szCs w:val="20"/>
        </w:rPr>
        <w:t>Internal_Order_No_In</w:t>
      </w:r>
      <w:proofErr w:type="spellEnd"/>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Group </w:t>
      </w:r>
      <w:proofErr w:type="gramStart"/>
      <w:r w:rsidRPr="00430E3A">
        <w:rPr>
          <w:rFonts w:ascii="Arial" w:hAnsi="Arial" w:cs="Arial"/>
          <w:sz w:val="20"/>
          <w:szCs w:val="20"/>
        </w:rPr>
        <w:t>By</w:t>
      </w:r>
      <w:proofErr w:type="gramEnd"/>
      <w:r w:rsidRPr="00430E3A">
        <w:rPr>
          <w:rFonts w:ascii="Arial" w:hAnsi="Arial" w:cs="Arial"/>
          <w:sz w:val="20"/>
          <w:szCs w:val="20"/>
        </w:rPr>
        <w:t xml:space="preserve"> </w:t>
      </w:r>
      <w:proofErr w:type="spellStart"/>
      <w:r w:rsidRPr="00430E3A">
        <w:rPr>
          <w:rFonts w:ascii="Arial" w:hAnsi="Arial" w:cs="Arial"/>
          <w:sz w:val="20"/>
          <w:szCs w:val="20"/>
        </w:rPr>
        <w:t>Activity_Status</w:t>
      </w:r>
      <w:proofErr w:type="spellEnd"/>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If </w:t>
      </w:r>
      <w:proofErr w:type="spellStart"/>
      <w:r w:rsidRPr="00430E3A">
        <w:rPr>
          <w:rFonts w:ascii="Arial" w:hAnsi="Arial" w:cs="Arial"/>
          <w:sz w:val="20"/>
          <w:szCs w:val="20"/>
        </w:rPr>
        <w:t>vRcount</w:t>
      </w:r>
      <w:proofErr w:type="spellEnd"/>
      <w:r w:rsidRPr="00430E3A">
        <w:rPr>
          <w:rFonts w:ascii="Arial" w:hAnsi="Arial" w:cs="Arial"/>
          <w:sz w:val="20"/>
          <w:szCs w:val="20"/>
        </w:rPr>
        <w:t xml:space="preserve"> = 0 then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Return </w:t>
      </w:r>
      <w:proofErr w:type="spellStart"/>
      <w:r w:rsidRPr="00430E3A">
        <w:rPr>
          <w:rFonts w:ascii="Arial" w:hAnsi="Arial" w:cs="Arial"/>
          <w:sz w:val="20"/>
          <w:szCs w:val="20"/>
        </w:rPr>
        <w:t>Internal_Order_No_In</w:t>
      </w:r>
      <w:proofErr w:type="spellEnd"/>
      <w:r w:rsidRPr="00430E3A">
        <w:rPr>
          <w:rFonts w:ascii="Arial" w:hAnsi="Arial" w:cs="Arial"/>
          <w:sz w:val="20"/>
          <w:szCs w:val="20"/>
        </w:rPr>
        <w:t>;</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End If;</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If </w:t>
      </w:r>
      <w:proofErr w:type="spellStart"/>
      <w:r w:rsidRPr="00430E3A">
        <w:rPr>
          <w:rFonts w:ascii="Arial" w:hAnsi="Arial" w:cs="Arial"/>
          <w:sz w:val="20"/>
          <w:szCs w:val="20"/>
        </w:rPr>
        <w:t>vRCount</w:t>
      </w:r>
      <w:proofErr w:type="spellEnd"/>
      <w:r w:rsidRPr="00430E3A">
        <w:rPr>
          <w:rFonts w:ascii="Arial" w:hAnsi="Arial" w:cs="Arial"/>
          <w:sz w:val="20"/>
          <w:szCs w:val="20"/>
        </w:rPr>
        <w:t xml:space="preserve"> &gt; 1 then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Return 'Various';</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Else</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select</w:t>
      </w:r>
      <w:proofErr w:type="gramEnd"/>
      <w:r w:rsidRPr="00430E3A">
        <w:rPr>
          <w:rFonts w:ascii="Arial" w:hAnsi="Arial" w:cs="Arial"/>
          <w:sz w:val="20"/>
          <w:szCs w:val="20"/>
        </w:rPr>
        <w:t xml:space="preserve"> Distinct </w:t>
      </w:r>
      <w:proofErr w:type="spellStart"/>
      <w:r w:rsidRPr="00430E3A">
        <w:rPr>
          <w:rFonts w:ascii="Arial" w:hAnsi="Arial" w:cs="Arial"/>
          <w:sz w:val="20"/>
          <w:szCs w:val="20"/>
        </w:rPr>
        <w:t>Activity_Status</w:t>
      </w:r>
      <w:proofErr w:type="spellEnd"/>
      <w:r w:rsidRPr="00430E3A">
        <w:rPr>
          <w:rFonts w:ascii="Arial" w:hAnsi="Arial" w:cs="Arial"/>
          <w:sz w:val="20"/>
          <w:szCs w:val="20"/>
        </w:rPr>
        <w:t xml:space="preserve"> </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into</w:t>
      </w:r>
      <w:proofErr w:type="gramEnd"/>
      <w:r w:rsidRPr="00430E3A">
        <w:rPr>
          <w:rFonts w:ascii="Arial" w:hAnsi="Arial" w:cs="Arial"/>
          <w:sz w:val="20"/>
          <w:szCs w:val="20"/>
        </w:rPr>
        <w:t xml:space="preserve"> </w:t>
      </w:r>
      <w:proofErr w:type="spellStart"/>
      <w:r w:rsidRPr="00430E3A">
        <w:rPr>
          <w:rFonts w:ascii="Arial" w:hAnsi="Arial" w:cs="Arial"/>
          <w:sz w:val="20"/>
          <w:szCs w:val="20"/>
        </w:rPr>
        <w:t>vStatusIn</w:t>
      </w:r>
      <w:proofErr w:type="spellEnd"/>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from</w:t>
      </w:r>
      <w:proofErr w:type="gramEnd"/>
      <w:r w:rsidRPr="00430E3A">
        <w:rPr>
          <w:rFonts w:ascii="Arial" w:hAnsi="Arial" w:cs="Arial"/>
          <w:sz w:val="20"/>
          <w:szCs w:val="20"/>
        </w:rPr>
        <w:t xml:space="preserve"> </w:t>
      </w:r>
      <w:proofErr w:type="spellStart"/>
      <w:r w:rsidRPr="00430E3A">
        <w:rPr>
          <w:rFonts w:ascii="Arial" w:hAnsi="Arial" w:cs="Arial"/>
          <w:sz w:val="20"/>
          <w:szCs w:val="20"/>
        </w:rPr>
        <w:t>escm.escm_new_buy_order</w:t>
      </w:r>
      <w:proofErr w:type="spellEnd"/>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 </w:t>
      </w:r>
      <w:r w:rsidRPr="00430E3A">
        <w:rPr>
          <w:rFonts w:ascii="Arial" w:hAnsi="Arial" w:cs="Arial"/>
          <w:sz w:val="20"/>
          <w:szCs w:val="20"/>
        </w:rPr>
        <w:tab/>
        <w:t xml:space="preserve">  Where </w:t>
      </w:r>
      <w:proofErr w:type="spellStart"/>
      <w:r w:rsidRPr="00430E3A">
        <w:rPr>
          <w:rFonts w:ascii="Arial" w:hAnsi="Arial" w:cs="Arial"/>
          <w:sz w:val="20"/>
          <w:szCs w:val="20"/>
        </w:rPr>
        <w:t>Internal_Order_No</w:t>
      </w:r>
      <w:proofErr w:type="spellEnd"/>
      <w:r w:rsidRPr="00430E3A">
        <w:rPr>
          <w:rFonts w:ascii="Arial" w:hAnsi="Arial" w:cs="Arial"/>
          <w:sz w:val="20"/>
          <w:szCs w:val="20"/>
        </w:rPr>
        <w:t xml:space="preserve"> = </w:t>
      </w:r>
      <w:proofErr w:type="spellStart"/>
      <w:r w:rsidRPr="00430E3A">
        <w:rPr>
          <w:rFonts w:ascii="Arial" w:hAnsi="Arial" w:cs="Arial"/>
          <w:sz w:val="20"/>
          <w:szCs w:val="20"/>
        </w:rPr>
        <w:t>Internal_Order_No_In</w:t>
      </w:r>
      <w:proofErr w:type="spellEnd"/>
      <w:r w:rsidRPr="00430E3A">
        <w:rPr>
          <w:rFonts w:ascii="Arial" w:hAnsi="Arial" w:cs="Arial"/>
          <w:sz w:val="20"/>
          <w:szCs w:val="20"/>
        </w:rPr>
        <w:t>;</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Return </w:t>
      </w:r>
      <w:proofErr w:type="spellStart"/>
      <w:r w:rsidRPr="00430E3A">
        <w:rPr>
          <w:rFonts w:ascii="Arial" w:hAnsi="Arial" w:cs="Arial"/>
          <w:sz w:val="20"/>
          <w:szCs w:val="20"/>
        </w:rPr>
        <w:t>vStatusIn</w:t>
      </w:r>
      <w:proofErr w:type="spellEnd"/>
      <w:r w:rsidRPr="00430E3A">
        <w:rPr>
          <w:rFonts w:ascii="Arial" w:hAnsi="Arial" w:cs="Arial"/>
          <w:sz w:val="20"/>
          <w:szCs w:val="20"/>
        </w:rPr>
        <w:t>;</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End IF;</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End If;</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EXCEPTION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WHEN OTHERS THEN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  </w:t>
      </w:r>
      <w:proofErr w:type="spellStart"/>
      <w:r w:rsidRPr="00430E3A">
        <w:rPr>
          <w:rFonts w:ascii="Arial" w:hAnsi="Arial" w:cs="Arial"/>
          <w:sz w:val="20"/>
          <w:szCs w:val="20"/>
        </w:rPr>
        <w:t>show_</w:t>
      </w:r>
      <w:proofErr w:type="gramStart"/>
      <w:r w:rsidRPr="00430E3A">
        <w:rPr>
          <w:rFonts w:ascii="Arial" w:hAnsi="Arial" w:cs="Arial"/>
          <w:sz w:val="20"/>
          <w:szCs w:val="20"/>
        </w:rPr>
        <w:t>message</w:t>
      </w:r>
      <w:proofErr w:type="spellEnd"/>
      <w:r w:rsidRPr="00430E3A">
        <w:rPr>
          <w:rFonts w:ascii="Arial" w:hAnsi="Arial" w:cs="Arial"/>
          <w:sz w:val="20"/>
          <w:szCs w:val="20"/>
        </w:rPr>
        <w:t>(</w:t>
      </w:r>
      <w:proofErr w:type="gramEnd"/>
      <w:r w:rsidRPr="00430E3A">
        <w:rPr>
          <w:rFonts w:ascii="Arial" w:hAnsi="Arial" w:cs="Arial"/>
          <w:sz w:val="20"/>
          <w:szCs w:val="20"/>
        </w:rPr>
        <w:t>SQLERRM, 'ERROR_ALERT', 'GET_STATUS');</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  RAISE;</w:t>
      </w:r>
    </w:p>
    <w:p w:rsid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END;</w:t>
      </w:r>
    </w:p>
    <w:p w:rsidR="00430E3A" w:rsidRDefault="00430E3A" w:rsidP="0073714C">
      <w:pPr>
        <w:keepNext/>
        <w:autoSpaceDE w:val="0"/>
        <w:autoSpaceDN w:val="0"/>
        <w:adjustRightInd w:val="0"/>
        <w:ind w:left="720"/>
        <w:rPr>
          <w:rFonts w:ascii="Arial" w:hAnsi="Arial" w:cs="Arial"/>
          <w:sz w:val="20"/>
          <w:szCs w:val="20"/>
        </w:rPr>
      </w:pPr>
    </w:p>
    <w:p w:rsidR="00430E3A" w:rsidRDefault="00430E3A" w:rsidP="0073714C">
      <w:pPr>
        <w:keepNext/>
        <w:autoSpaceDE w:val="0"/>
        <w:autoSpaceDN w:val="0"/>
        <w:adjustRightInd w:val="0"/>
        <w:ind w:left="720"/>
        <w:rPr>
          <w:rFonts w:ascii="Arial" w:hAnsi="Arial" w:cs="Arial"/>
          <w:sz w:val="20"/>
          <w:szCs w:val="20"/>
        </w:rPr>
      </w:pPr>
      <w:r>
        <w:rPr>
          <w:rFonts w:ascii="Arial" w:hAnsi="Arial" w:cs="Arial"/>
          <w:b/>
          <w:sz w:val="20"/>
          <w:szCs w:val="20"/>
        </w:rPr>
        <w:t xml:space="preserve">Program </w:t>
      </w:r>
      <w:r>
        <w:rPr>
          <w:rFonts w:ascii="Arial" w:hAnsi="Arial" w:cs="Arial"/>
          <w:sz w:val="20"/>
          <w:szCs w:val="20"/>
        </w:rPr>
        <w:t>is currently calculated as a PLSQL function in an Oracle form</w:t>
      </w:r>
    </w:p>
    <w:p w:rsidR="00430E3A" w:rsidRDefault="00430E3A" w:rsidP="0073714C">
      <w:pPr>
        <w:keepNext/>
        <w:autoSpaceDE w:val="0"/>
        <w:autoSpaceDN w:val="0"/>
        <w:adjustRightInd w:val="0"/>
        <w:ind w:left="144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FUNCTION </w:t>
      </w:r>
      <w:proofErr w:type="spellStart"/>
      <w:r w:rsidRPr="00430E3A">
        <w:rPr>
          <w:rFonts w:ascii="Arial" w:hAnsi="Arial" w:cs="Arial"/>
          <w:sz w:val="20"/>
          <w:szCs w:val="20"/>
        </w:rPr>
        <w:t>Get_Program_Name</w:t>
      </w:r>
      <w:proofErr w:type="spellEnd"/>
      <w:r w:rsidRPr="00430E3A">
        <w:rPr>
          <w:rFonts w:ascii="Arial" w:hAnsi="Arial" w:cs="Arial"/>
          <w:sz w:val="20"/>
          <w:szCs w:val="20"/>
        </w:rPr>
        <w:t xml:space="preserve"> (</w:t>
      </w:r>
      <w:proofErr w:type="spellStart"/>
      <w:r w:rsidRPr="00430E3A">
        <w:rPr>
          <w:rFonts w:ascii="Arial" w:hAnsi="Arial" w:cs="Arial"/>
          <w:sz w:val="20"/>
          <w:szCs w:val="20"/>
        </w:rPr>
        <w:t>Program_In</w:t>
      </w:r>
      <w:proofErr w:type="spellEnd"/>
      <w:r w:rsidRPr="00430E3A">
        <w:rPr>
          <w:rFonts w:ascii="Arial" w:hAnsi="Arial" w:cs="Arial"/>
          <w:sz w:val="20"/>
          <w:szCs w:val="20"/>
        </w:rPr>
        <w:t xml:space="preserve"> IN Varchar2) RETURN VARCHAR2 IS</w:t>
      </w:r>
    </w:p>
    <w:p w:rsidR="00430E3A" w:rsidRDefault="00430E3A" w:rsidP="0073714C">
      <w:pPr>
        <w:keepNext/>
        <w:autoSpaceDE w:val="0"/>
        <w:autoSpaceDN w:val="0"/>
        <w:adjustRightInd w:val="0"/>
        <w:ind w:left="144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proofErr w:type="spellStart"/>
      <w:r w:rsidRPr="00430E3A">
        <w:rPr>
          <w:rFonts w:ascii="Arial" w:hAnsi="Arial" w:cs="Arial"/>
          <w:sz w:val="20"/>
          <w:szCs w:val="20"/>
        </w:rPr>
        <w:t>v_Program_Name</w:t>
      </w:r>
      <w:proofErr w:type="spellEnd"/>
      <w:r w:rsidRPr="00430E3A">
        <w:rPr>
          <w:rFonts w:ascii="Arial" w:hAnsi="Arial" w:cs="Arial"/>
          <w:sz w:val="20"/>
          <w:szCs w:val="20"/>
        </w:rPr>
        <w:t xml:space="preserve">      </w:t>
      </w:r>
      <w:proofErr w:type="spellStart"/>
      <w:r w:rsidRPr="00430E3A">
        <w:rPr>
          <w:rFonts w:ascii="Arial" w:hAnsi="Arial" w:cs="Arial"/>
          <w:sz w:val="20"/>
          <w:szCs w:val="20"/>
        </w:rPr>
        <w:t>escm.escm_program_code.Program_Name%TYPE</w:t>
      </w:r>
      <w:proofErr w:type="spellEnd"/>
      <w:r w:rsidRPr="00430E3A">
        <w:rPr>
          <w:rFonts w:ascii="Arial" w:hAnsi="Arial" w:cs="Arial"/>
          <w:sz w:val="20"/>
          <w:szCs w:val="20"/>
        </w:rPr>
        <w:t>;</w:t>
      </w:r>
    </w:p>
    <w:p w:rsidR="00430E3A" w:rsidRPr="00430E3A" w:rsidRDefault="00430E3A" w:rsidP="0073714C">
      <w:pPr>
        <w:keepNext/>
        <w:autoSpaceDE w:val="0"/>
        <w:autoSpaceDN w:val="0"/>
        <w:adjustRightInd w:val="0"/>
        <w:ind w:left="1440"/>
        <w:rPr>
          <w:rFonts w:ascii="Arial" w:hAnsi="Arial" w:cs="Arial"/>
          <w:sz w:val="20"/>
          <w:szCs w:val="20"/>
        </w:rPr>
      </w:pP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Begin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IF </w:t>
      </w:r>
      <w:proofErr w:type="spellStart"/>
      <w:r w:rsidRPr="00430E3A">
        <w:rPr>
          <w:rFonts w:ascii="Arial" w:hAnsi="Arial" w:cs="Arial"/>
          <w:sz w:val="20"/>
          <w:szCs w:val="20"/>
        </w:rPr>
        <w:t>Program_In</w:t>
      </w:r>
      <w:proofErr w:type="spellEnd"/>
      <w:r w:rsidRPr="00430E3A">
        <w:rPr>
          <w:rFonts w:ascii="Arial" w:hAnsi="Arial" w:cs="Arial"/>
          <w:sz w:val="20"/>
          <w:szCs w:val="20"/>
        </w:rPr>
        <w:t xml:space="preserve"> is null then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Return 'NONE';</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Else</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select</w:t>
      </w:r>
      <w:proofErr w:type="gramEnd"/>
      <w:r w:rsidRPr="00430E3A">
        <w:rPr>
          <w:rFonts w:ascii="Arial" w:hAnsi="Arial" w:cs="Arial"/>
          <w:sz w:val="20"/>
          <w:szCs w:val="20"/>
        </w:rPr>
        <w:t xml:space="preserve"> distinct </w:t>
      </w:r>
      <w:proofErr w:type="spellStart"/>
      <w:r w:rsidRPr="00430E3A">
        <w:rPr>
          <w:rFonts w:ascii="Arial" w:hAnsi="Arial" w:cs="Arial"/>
          <w:sz w:val="20"/>
          <w:szCs w:val="20"/>
        </w:rPr>
        <w:t>substr</w:t>
      </w:r>
      <w:proofErr w:type="spellEnd"/>
      <w:r w:rsidRPr="00430E3A">
        <w:rPr>
          <w:rFonts w:ascii="Arial" w:hAnsi="Arial" w:cs="Arial"/>
          <w:sz w:val="20"/>
          <w:szCs w:val="20"/>
        </w:rPr>
        <w:t xml:space="preserve">(Program_Name,1,4) into </w:t>
      </w:r>
      <w:proofErr w:type="spellStart"/>
      <w:r w:rsidRPr="00430E3A">
        <w:rPr>
          <w:rFonts w:ascii="Arial" w:hAnsi="Arial" w:cs="Arial"/>
          <w:sz w:val="20"/>
          <w:szCs w:val="20"/>
        </w:rPr>
        <w:t>v_Program_Name</w:t>
      </w:r>
      <w:proofErr w:type="spellEnd"/>
      <w:r w:rsidRPr="00430E3A">
        <w:rPr>
          <w:rFonts w:ascii="Arial" w:hAnsi="Arial" w:cs="Arial"/>
          <w:sz w:val="20"/>
          <w:szCs w:val="20"/>
        </w:rPr>
        <w:t xml:space="preserve"> from </w:t>
      </w:r>
      <w:proofErr w:type="spellStart"/>
      <w:r w:rsidRPr="00430E3A">
        <w:rPr>
          <w:rFonts w:ascii="Arial" w:hAnsi="Arial" w:cs="Arial"/>
          <w:sz w:val="20"/>
          <w:szCs w:val="20"/>
        </w:rPr>
        <w:t>escm.escm_program_code</w:t>
      </w:r>
      <w:proofErr w:type="spellEnd"/>
      <w:r w:rsidRPr="00430E3A">
        <w:rPr>
          <w:rFonts w:ascii="Arial" w:hAnsi="Arial" w:cs="Arial"/>
          <w:sz w:val="20"/>
          <w:szCs w:val="20"/>
        </w:rPr>
        <w:t xml:space="preserve"> </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Where </w:t>
      </w:r>
      <w:proofErr w:type="spellStart"/>
      <w:r w:rsidRPr="00430E3A">
        <w:rPr>
          <w:rFonts w:ascii="Arial" w:hAnsi="Arial" w:cs="Arial"/>
          <w:sz w:val="20"/>
          <w:szCs w:val="20"/>
        </w:rPr>
        <w:t>program_</w:t>
      </w:r>
      <w:proofErr w:type="gramStart"/>
      <w:r w:rsidRPr="00430E3A">
        <w:rPr>
          <w:rFonts w:ascii="Arial" w:hAnsi="Arial" w:cs="Arial"/>
          <w:sz w:val="20"/>
          <w:szCs w:val="20"/>
        </w:rPr>
        <w:t>code</w:t>
      </w:r>
      <w:proofErr w:type="spellEnd"/>
      <w:r w:rsidRPr="00430E3A">
        <w:rPr>
          <w:rFonts w:ascii="Arial" w:hAnsi="Arial" w:cs="Arial"/>
          <w:sz w:val="20"/>
          <w:szCs w:val="20"/>
        </w:rPr>
        <w:t xml:space="preserve">  =</w:t>
      </w:r>
      <w:proofErr w:type="gramEnd"/>
      <w:r w:rsidRPr="00430E3A">
        <w:rPr>
          <w:rFonts w:ascii="Arial" w:hAnsi="Arial" w:cs="Arial"/>
          <w:sz w:val="20"/>
          <w:szCs w:val="20"/>
        </w:rPr>
        <w:t xml:space="preserve"> </w:t>
      </w:r>
      <w:proofErr w:type="spellStart"/>
      <w:r w:rsidRPr="00430E3A">
        <w:rPr>
          <w:rFonts w:ascii="Arial" w:hAnsi="Arial" w:cs="Arial"/>
          <w:sz w:val="20"/>
          <w:szCs w:val="20"/>
        </w:rPr>
        <w:t>Program_In</w:t>
      </w:r>
      <w:proofErr w:type="spellEnd"/>
      <w:r w:rsidRPr="00430E3A">
        <w:rPr>
          <w:rFonts w:ascii="Arial" w:hAnsi="Arial" w:cs="Arial"/>
          <w:sz w:val="20"/>
          <w:szCs w:val="20"/>
        </w:rPr>
        <w:t>;</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  Return </w:t>
      </w:r>
      <w:proofErr w:type="spellStart"/>
      <w:proofErr w:type="gramStart"/>
      <w:r w:rsidRPr="00430E3A">
        <w:rPr>
          <w:rFonts w:ascii="Arial" w:hAnsi="Arial" w:cs="Arial"/>
          <w:sz w:val="20"/>
          <w:szCs w:val="20"/>
        </w:rPr>
        <w:t>nvl</w:t>
      </w:r>
      <w:proofErr w:type="spellEnd"/>
      <w:r w:rsidRPr="00430E3A">
        <w:rPr>
          <w:rFonts w:ascii="Arial" w:hAnsi="Arial" w:cs="Arial"/>
          <w:sz w:val="20"/>
          <w:szCs w:val="20"/>
        </w:rPr>
        <w:t>(</w:t>
      </w:r>
      <w:proofErr w:type="spellStart"/>
      <w:proofErr w:type="gramEnd"/>
      <w:r w:rsidRPr="00430E3A">
        <w:rPr>
          <w:rFonts w:ascii="Arial" w:hAnsi="Arial" w:cs="Arial"/>
          <w:sz w:val="20"/>
          <w:szCs w:val="20"/>
        </w:rPr>
        <w:t>v_Program_Name,'NONE</w:t>
      </w:r>
      <w:proofErr w:type="spellEnd"/>
      <w:r w:rsidRPr="00430E3A">
        <w:rPr>
          <w:rFonts w:ascii="Arial" w:hAnsi="Arial" w:cs="Arial"/>
          <w:sz w:val="20"/>
          <w:szCs w:val="20"/>
        </w:rPr>
        <w:t>');</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END IF;</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EXCEPTION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WHEN OTHERS THEN</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  </w:t>
      </w:r>
      <w:proofErr w:type="spellStart"/>
      <w:r w:rsidRPr="00430E3A">
        <w:rPr>
          <w:rFonts w:ascii="Arial" w:hAnsi="Arial" w:cs="Arial"/>
          <w:sz w:val="20"/>
          <w:szCs w:val="20"/>
        </w:rPr>
        <w:t>show_</w:t>
      </w:r>
      <w:proofErr w:type="gramStart"/>
      <w:r w:rsidRPr="00430E3A">
        <w:rPr>
          <w:rFonts w:ascii="Arial" w:hAnsi="Arial" w:cs="Arial"/>
          <w:sz w:val="20"/>
          <w:szCs w:val="20"/>
        </w:rPr>
        <w:t>message</w:t>
      </w:r>
      <w:proofErr w:type="spellEnd"/>
      <w:r w:rsidRPr="00430E3A">
        <w:rPr>
          <w:rFonts w:ascii="Arial" w:hAnsi="Arial" w:cs="Arial"/>
          <w:sz w:val="20"/>
          <w:szCs w:val="20"/>
        </w:rPr>
        <w:t>(</w:t>
      </w:r>
      <w:proofErr w:type="gramEnd"/>
      <w:r w:rsidRPr="00430E3A">
        <w:rPr>
          <w:rFonts w:ascii="Arial" w:hAnsi="Arial" w:cs="Arial"/>
          <w:sz w:val="20"/>
          <w:szCs w:val="20"/>
        </w:rPr>
        <w:t>SQLERRM, 'ERROR_ALERT', 'GET_PROGRAM_NAME');</w:t>
      </w:r>
    </w:p>
    <w:p w:rsidR="00430E3A" w:rsidRP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  RAISE;</w:t>
      </w:r>
    </w:p>
    <w:p w:rsidR="00430E3A" w:rsidRDefault="00430E3A"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End;</w:t>
      </w:r>
    </w:p>
    <w:p w:rsidR="0073714C" w:rsidRDefault="0073714C" w:rsidP="0073714C">
      <w:pPr>
        <w:keepNext/>
        <w:autoSpaceDE w:val="0"/>
        <w:autoSpaceDN w:val="0"/>
        <w:adjustRightInd w:val="0"/>
        <w:ind w:left="720"/>
        <w:rPr>
          <w:rFonts w:ascii="Arial" w:hAnsi="Arial" w:cs="Arial"/>
          <w:sz w:val="20"/>
          <w:szCs w:val="20"/>
        </w:rPr>
      </w:pPr>
      <w:r>
        <w:rPr>
          <w:rFonts w:ascii="Arial" w:hAnsi="Arial" w:cs="Arial"/>
          <w:b/>
          <w:sz w:val="20"/>
          <w:szCs w:val="20"/>
        </w:rPr>
        <w:t xml:space="preserve">Site </w:t>
      </w:r>
      <w:r>
        <w:rPr>
          <w:rFonts w:ascii="Arial" w:hAnsi="Arial" w:cs="Arial"/>
          <w:sz w:val="20"/>
          <w:szCs w:val="20"/>
        </w:rPr>
        <w:t>is currently calculated as a PLSQL function in an Oracle form</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FUNCTION </w:t>
      </w:r>
      <w:proofErr w:type="spellStart"/>
      <w:r w:rsidRPr="0073714C">
        <w:rPr>
          <w:rFonts w:ascii="Arial" w:hAnsi="Arial" w:cs="Arial"/>
          <w:sz w:val="20"/>
          <w:szCs w:val="20"/>
        </w:rPr>
        <w:t>Get_</w:t>
      </w:r>
      <w:proofErr w:type="gramStart"/>
      <w:r w:rsidRPr="0073714C">
        <w:rPr>
          <w:rFonts w:ascii="Arial" w:hAnsi="Arial" w:cs="Arial"/>
          <w:sz w:val="20"/>
          <w:szCs w:val="20"/>
        </w:rPr>
        <w:t>Site</w:t>
      </w:r>
      <w:proofErr w:type="spellEnd"/>
      <w:r w:rsidRPr="0073714C">
        <w:rPr>
          <w:rFonts w:ascii="Arial" w:hAnsi="Arial" w:cs="Arial"/>
          <w:sz w:val="20"/>
          <w:szCs w:val="20"/>
        </w:rPr>
        <w:t>(</w:t>
      </w:r>
      <w:proofErr w:type="spellStart"/>
      <w:proofErr w:type="gramEnd"/>
      <w:r w:rsidRPr="0073714C">
        <w:rPr>
          <w:rFonts w:ascii="Arial" w:hAnsi="Arial" w:cs="Arial"/>
          <w:sz w:val="20"/>
          <w:szCs w:val="20"/>
        </w:rPr>
        <w:t>Part_IN</w:t>
      </w:r>
      <w:proofErr w:type="spellEnd"/>
      <w:r w:rsidRPr="0073714C">
        <w:rPr>
          <w:rFonts w:ascii="Arial" w:hAnsi="Arial" w:cs="Arial"/>
          <w:sz w:val="20"/>
          <w:szCs w:val="20"/>
        </w:rPr>
        <w:t xml:space="preserve"> IN Varchar2) RETURN VARCHAR2 IS</w:t>
      </w:r>
    </w:p>
    <w:p w:rsidR="0073714C" w:rsidRPr="0073714C" w:rsidRDefault="0073714C" w:rsidP="0073714C">
      <w:pPr>
        <w:keepNext/>
        <w:autoSpaceDE w:val="0"/>
        <w:autoSpaceDN w:val="0"/>
        <w:adjustRightInd w:val="0"/>
        <w:ind w:left="1440"/>
        <w:rPr>
          <w:rFonts w:ascii="Arial" w:hAnsi="Arial" w:cs="Arial"/>
          <w:sz w:val="20"/>
          <w:szCs w:val="20"/>
        </w:rPr>
      </w:pPr>
    </w:p>
    <w:p w:rsidR="0073714C" w:rsidRPr="0073714C" w:rsidRDefault="0073714C" w:rsidP="0073714C">
      <w:pPr>
        <w:keepNext/>
        <w:autoSpaceDE w:val="0"/>
        <w:autoSpaceDN w:val="0"/>
        <w:adjustRightInd w:val="0"/>
        <w:ind w:left="1440"/>
        <w:rPr>
          <w:rFonts w:ascii="Arial" w:hAnsi="Arial" w:cs="Arial"/>
          <w:sz w:val="20"/>
          <w:szCs w:val="20"/>
        </w:rPr>
      </w:pPr>
      <w:proofErr w:type="spellStart"/>
      <w:r w:rsidRPr="0073714C">
        <w:rPr>
          <w:rFonts w:ascii="Arial" w:hAnsi="Arial" w:cs="Arial"/>
          <w:sz w:val="20"/>
          <w:szCs w:val="20"/>
        </w:rPr>
        <w:t>v_Site_Name</w:t>
      </w:r>
      <w:proofErr w:type="spellEnd"/>
      <w:r w:rsidRPr="0073714C">
        <w:rPr>
          <w:rFonts w:ascii="Arial" w:hAnsi="Arial" w:cs="Arial"/>
          <w:sz w:val="20"/>
          <w:szCs w:val="20"/>
        </w:rPr>
        <w:t xml:space="preserve">   </w:t>
      </w:r>
      <w:proofErr w:type="gramStart"/>
      <w:r w:rsidRPr="0073714C">
        <w:rPr>
          <w:rFonts w:ascii="Arial" w:hAnsi="Arial" w:cs="Arial"/>
          <w:sz w:val="20"/>
          <w:szCs w:val="20"/>
        </w:rPr>
        <w:t>Varchar2(</w:t>
      </w:r>
      <w:proofErr w:type="gramEnd"/>
      <w:r w:rsidRPr="0073714C">
        <w:rPr>
          <w:rFonts w:ascii="Arial" w:hAnsi="Arial" w:cs="Arial"/>
          <w:sz w:val="20"/>
          <w:szCs w:val="20"/>
        </w:rPr>
        <w:t>256);</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lastRenderedPageBreak/>
        <w:t>BEGIN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 xml:space="preserve">IF </w:t>
      </w:r>
      <w:proofErr w:type="spellStart"/>
      <w:r w:rsidRPr="0073714C">
        <w:rPr>
          <w:rFonts w:ascii="Arial" w:hAnsi="Arial" w:cs="Arial"/>
          <w:sz w:val="20"/>
          <w:szCs w:val="20"/>
        </w:rPr>
        <w:t>Part_IN</w:t>
      </w:r>
      <w:proofErr w:type="spellEnd"/>
      <w:r w:rsidRPr="0073714C">
        <w:rPr>
          <w:rFonts w:ascii="Arial" w:hAnsi="Arial" w:cs="Arial"/>
          <w:sz w:val="20"/>
          <w:szCs w:val="20"/>
        </w:rPr>
        <w:t xml:space="preserve"> is null then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r>
      <w:r w:rsidRPr="0073714C">
        <w:rPr>
          <w:rFonts w:ascii="Arial" w:hAnsi="Arial" w:cs="Arial"/>
          <w:sz w:val="20"/>
          <w:szCs w:val="20"/>
        </w:rPr>
        <w:tab/>
        <w:t>Return 'NONE';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Else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 xml:space="preserve"> Select </w:t>
      </w:r>
      <w:proofErr w:type="spellStart"/>
      <w:r w:rsidRPr="0073714C">
        <w:rPr>
          <w:rFonts w:ascii="Arial" w:hAnsi="Arial" w:cs="Arial"/>
          <w:sz w:val="20"/>
          <w:szCs w:val="20"/>
        </w:rPr>
        <w:t>purchasing_site</w:t>
      </w:r>
      <w:proofErr w:type="spellEnd"/>
      <w:r w:rsidRPr="0073714C">
        <w:rPr>
          <w:rFonts w:ascii="Arial" w:hAnsi="Arial" w:cs="Arial"/>
          <w:sz w:val="20"/>
          <w:szCs w:val="20"/>
        </w:rPr>
        <w:t xml:space="preserve"> </w:t>
      </w:r>
      <w:proofErr w:type="gramStart"/>
      <w:r w:rsidRPr="0073714C">
        <w:rPr>
          <w:rFonts w:ascii="Arial" w:hAnsi="Arial" w:cs="Arial"/>
          <w:sz w:val="20"/>
          <w:szCs w:val="20"/>
        </w:rPr>
        <w:t>Into</w:t>
      </w:r>
      <w:proofErr w:type="gramEnd"/>
      <w:r w:rsidRPr="0073714C">
        <w:rPr>
          <w:rFonts w:ascii="Arial" w:hAnsi="Arial" w:cs="Arial"/>
          <w:sz w:val="20"/>
          <w:szCs w:val="20"/>
        </w:rPr>
        <w:t xml:space="preserve"> </w:t>
      </w:r>
      <w:proofErr w:type="spellStart"/>
      <w:r w:rsidRPr="0073714C">
        <w:rPr>
          <w:rFonts w:ascii="Arial" w:hAnsi="Arial" w:cs="Arial"/>
          <w:sz w:val="20"/>
          <w:szCs w:val="20"/>
        </w:rPr>
        <w:t>v_Site_Name</w:t>
      </w:r>
      <w:proofErr w:type="spellEnd"/>
      <w:r w:rsidRPr="0073714C">
        <w:rPr>
          <w:rFonts w:ascii="Arial" w:hAnsi="Arial" w:cs="Arial"/>
          <w:sz w:val="20"/>
          <w:szCs w:val="20"/>
        </w:rPr>
        <w:t xml:space="preserve"> from </w:t>
      </w:r>
      <w:proofErr w:type="spellStart"/>
      <w:r w:rsidRPr="0073714C">
        <w:rPr>
          <w:rFonts w:ascii="Arial" w:hAnsi="Arial" w:cs="Arial"/>
          <w:sz w:val="20"/>
          <w:szCs w:val="20"/>
        </w:rPr>
        <w:t>escm.escm_cbom_part</w:t>
      </w:r>
      <w:proofErr w:type="spellEnd"/>
      <w:r w:rsidRPr="0073714C">
        <w:rPr>
          <w:rFonts w:ascii="Arial" w:hAnsi="Arial" w:cs="Arial"/>
          <w:sz w:val="20"/>
          <w:szCs w:val="20"/>
        </w:rPr>
        <w:t xml:space="preserve"> where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proofErr w:type="spellStart"/>
      <w:r w:rsidRPr="0073714C">
        <w:rPr>
          <w:rFonts w:ascii="Arial" w:hAnsi="Arial" w:cs="Arial"/>
          <w:sz w:val="20"/>
          <w:szCs w:val="20"/>
        </w:rPr>
        <w:t>Part_no</w:t>
      </w:r>
      <w:proofErr w:type="spellEnd"/>
      <w:r w:rsidRPr="0073714C">
        <w:rPr>
          <w:rFonts w:ascii="Arial" w:hAnsi="Arial" w:cs="Arial"/>
          <w:sz w:val="20"/>
          <w:szCs w:val="20"/>
        </w:rPr>
        <w:t xml:space="preserve"> = </w:t>
      </w:r>
      <w:proofErr w:type="spellStart"/>
      <w:r w:rsidRPr="0073714C">
        <w:rPr>
          <w:rFonts w:ascii="Arial" w:hAnsi="Arial" w:cs="Arial"/>
          <w:sz w:val="20"/>
          <w:szCs w:val="20"/>
        </w:rPr>
        <w:t>Part_IN</w:t>
      </w:r>
      <w:proofErr w:type="spellEnd"/>
      <w:r w:rsidRPr="0073714C">
        <w:rPr>
          <w:rFonts w:ascii="Arial" w:hAnsi="Arial" w:cs="Arial"/>
          <w:sz w:val="20"/>
          <w:szCs w:val="20"/>
        </w:rPr>
        <w:t>;</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 xml:space="preserve">   Return </w:t>
      </w:r>
      <w:proofErr w:type="spellStart"/>
      <w:proofErr w:type="gramStart"/>
      <w:r w:rsidRPr="0073714C">
        <w:rPr>
          <w:rFonts w:ascii="Arial" w:hAnsi="Arial" w:cs="Arial"/>
          <w:sz w:val="20"/>
          <w:szCs w:val="20"/>
        </w:rPr>
        <w:t>nvl</w:t>
      </w:r>
      <w:proofErr w:type="spellEnd"/>
      <w:r w:rsidRPr="0073714C">
        <w:rPr>
          <w:rFonts w:ascii="Arial" w:hAnsi="Arial" w:cs="Arial"/>
          <w:sz w:val="20"/>
          <w:szCs w:val="20"/>
        </w:rPr>
        <w:t>(</w:t>
      </w:r>
      <w:proofErr w:type="spellStart"/>
      <w:proofErr w:type="gramEnd"/>
      <w:r w:rsidRPr="0073714C">
        <w:rPr>
          <w:rFonts w:ascii="Arial" w:hAnsi="Arial" w:cs="Arial"/>
          <w:sz w:val="20"/>
          <w:szCs w:val="20"/>
        </w:rPr>
        <w:t>v_Site_Name,'Not</w:t>
      </w:r>
      <w:proofErr w:type="spellEnd"/>
      <w:r w:rsidRPr="0073714C">
        <w:rPr>
          <w:rFonts w:ascii="Arial" w:hAnsi="Arial" w:cs="Arial"/>
          <w:sz w:val="20"/>
          <w:szCs w:val="20"/>
        </w:rPr>
        <w:t xml:space="preserve"> Found');</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END IF;</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EXCEPTION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WHEN OTHERS THEN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IF SQLERRM LIKE '%01403%' THEN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Return 'None Found';</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r>
      <w:r w:rsidRPr="0073714C">
        <w:rPr>
          <w:rFonts w:ascii="Arial" w:hAnsi="Arial" w:cs="Arial"/>
          <w:sz w:val="20"/>
          <w:szCs w:val="20"/>
        </w:rPr>
        <w:tab/>
        <w:t>Else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r>
      <w:r w:rsidRPr="0073714C">
        <w:rPr>
          <w:rFonts w:ascii="Arial" w:hAnsi="Arial" w:cs="Arial"/>
          <w:sz w:val="20"/>
          <w:szCs w:val="20"/>
        </w:rPr>
        <w:tab/>
        <w:t xml:space="preserve">  </w:t>
      </w:r>
      <w:proofErr w:type="spellStart"/>
      <w:r w:rsidRPr="0073714C">
        <w:rPr>
          <w:rFonts w:ascii="Arial" w:hAnsi="Arial" w:cs="Arial"/>
          <w:sz w:val="20"/>
          <w:szCs w:val="20"/>
        </w:rPr>
        <w:t>show_</w:t>
      </w:r>
      <w:proofErr w:type="gramStart"/>
      <w:r w:rsidRPr="0073714C">
        <w:rPr>
          <w:rFonts w:ascii="Arial" w:hAnsi="Arial" w:cs="Arial"/>
          <w:sz w:val="20"/>
          <w:szCs w:val="20"/>
        </w:rPr>
        <w:t>message</w:t>
      </w:r>
      <w:proofErr w:type="spellEnd"/>
      <w:r w:rsidRPr="0073714C">
        <w:rPr>
          <w:rFonts w:ascii="Arial" w:hAnsi="Arial" w:cs="Arial"/>
          <w:sz w:val="20"/>
          <w:szCs w:val="20"/>
        </w:rPr>
        <w:t>(</w:t>
      </w:r>
      <w:proofErr w:type="gramEnd"/>
      <w:r w:rsidRPr="0073714C">
        <w:rPr>
          <w:rFonts w:ascii="Arial" w:hAnsi="Arial" w:cs="Arial"/>
          <w:sz w:val="20"/>
          <w:szCs w:val="20"/>
        </w:rPr>
        <w:t>SQLERRM, 'ERROR_ALERT', '</w:t>
      </w:r>
      <w:proofErr w:type="spellStart"/>
      <w:r w:rsidRPr="0073714C">
        <w:rPr>
          <w:rFonts w:ascii="Arial" w:hAnsi="Arial" w:cs="Arial"/>
          <w:sz w:val="20"/>
          <w:szCs w:val="20"/>
        </w:rPr>
        <w:t>Get_Site</w:t>
      </w:r>
      <w:proofErr w:type="spellEnd"/>
      <w:r w:rsidRPr="0073714C">
        <w:rPr>
          <w:rFonts w:ascii="Arial" w:hAnsi="Arial" w:cs="Arial"/>
          <w:sz w:val="20"/>
          <w:szCs w:val="20"/>
        </w:rPr>
        <w:t>');</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 xml:space="preserve">  RAISE;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 xml:space="preserve">  End if;</w:t>
      </w:r>
    </w:p>
    <w:p w:rsid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END;</w:t>
      </w:r>
    </w:p>
    <w:p w:rsidR="0073714C" w:rsidRDefault="0073714C" w:rsidP="0073714C">
      <w:pPr>
        <w:keepNext/>
        <w:autoSpaceDE w:val="0"/>
        <w:autoSpaceDN w:val="0"/>
        <w:adjustRightInd w:val="0"/>
        <w:ind w:left="1440"/>
        <w:rPr>
          <w:rFonts w:ascii="Arial" w:hAnsi="Arial" w:cs="Arial"/>
          <w:sz w:val="20"/>
          <w:szCs w:val="20"/>
        </w:rPr>
      </w:pPr>
    </w:p>
    <w:p w:rsidR="00430E3A" w:rsidRDefault="00430E3A" w:rsidP="00430E3A">
      <w:pPr>
        <w:keepNext/>
        <w:autoSpaceDE w:val="0"/>
        <w:autoSpaceDN w:val="0"/>
        <w:adjustRightInd w:val="0"/>
        <w:rPr>
          <w:rFonts w:ascii="Arial" w:hAnsi="Arial" w:cs="Arial"/>
          <w:sz w:val="20"/>
          <w:szCs w:val="20"/>
        </w:rPr>
      </w:pPr>
    </w:p>
    <w:p w:rsidR="00903E05" w:rsidRPr="0054024D" w:rsidRDefault="00903E05" w:rsidP="00DF030E">
      <w:pPr>
        <w:keepNext/>
        <w:autoSpaceDE w:val="0"/>
        <w:autoSpaceDN w:val="0"/>
        <w:adjustRightInd w:val="0"/>
        <w:ind w:left="720"/>
        <w:rPr>
          <w:rFonts w:ascii="Arial" w:hAnsi="Arial" w:cs="Arial"/>
        </w:rPr>
      </w:pPr>
      <w:r w:rsidRPr="0054024D">
        <w:rPr>
          <w:rFonts w:ascii="Arial" w:hAnsi="Arial" w:cs="Arial"/>
        </w:rPr>
        <w:t>Form shall provide the following functionality</w:t>
      </w:r>
    </w:p>
    <w:p w:rsidR="00055401" w:rsidRDefault="00055401" w:rsidP="00055401">
      <w:pPr>
        <w:keepNext/>
        <w:autoSpaceDE w:val="0"/>
        <w:autoSpaceDN w:val="0"/>
        <w:adjustRightInd w:val="0"/>
        <w:ind w:left="1440"/>
        <w:rPr>
          <w:rFonts w:ascii="Arial" w:hAnsi="Arial" w:cs="Arial"/>
          <w:sz w:val="20"/>
          <w:szCs w:val="20"/>
        </w:rPr>
      </w:pPr>
      <w:r>
        <w:rPr>
          <w:rFonts w:ascii="Arial" w:hAnsi="Arial" w:cs="Arial"/>
          <w:sz w:val="20"/>
          <w:szCs w:val="20"/>
        </w:rPr>
        <w:t xml:space="preserve">On load form will be sorted on </w:t>
      </w:r>
      <w:proofErr w:type="spellStart"/>
      <w:r>
        <w:rPr>
          <w:rFonts w:ascii="Arial" w:hAnsi="Arial" w:cs="Arial"/>
          <w:sz w:val="20"/>
          <w:szCs w:val="20"/>
        </w:rPr>
        <w:t>SPO_Export_Date</w:t>
      </w:r>
      <w:proofErr w:type="spellEnd"/>
      <w:r>
        <w:rPr>
          <w:rFonts w:ascii="Arial" w:hAnsi="Arial" w:cs="Arial"/>
          <w:sz w:val="20"/>
          <w:szCs w:val="20"/>
        </w:rPr>
        <w:t xml:space="preserve"> </w:t>
      </w:r>
      <w:proofErr w:type="spellStart"/>
      <w:proofErr w:type="gramStart"/>
      <w:r>
        <w:rPr>
          <w:rFonts w:ascii="Arial" w:hAnsi="Arial" w:cs="Arial"/>
          <w:sz w:val="20"/>
          <w:szCs w:val="20"/>
        </w:rPr>
        <w:t>Desc</w:t>
      </w:r>
      <w:proofErr w:type="spellEnd"/>
      <w:r>
        <w:rPr>
          <w:rFonts w:ascii="Arial" w:hAnsi="Arial" w:cs="Arial"/>
          <w:sz w:val="20"/>
          <w:szCs w:val="20"/>
        </w:rPr>
        <w:t xml:space="preserve">  and</w:t>
      </w:r>
      <w:proofErr w:type="gramEnd"/>
      <w:r>
        <w:rPr>
          <w:rFonts w:ascii="Arial" w:hAnsi="Arial" w:cs="Arial"/>
          <w:sz w:val="20"/>
          <w:szCs w:val="20"/>
        </w:rPr>
        <w:t xml:space="preserve"> filtered on the following</w:t>
      </w:r>
    </w:p>
    <w:p w:rsidR="00055401" w:rsidRDefault="00055401" w:rsidP="00055401">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SPO_Export_User</w:t>
      </w:r>
      <w:proofErr w:type="spellEnd"/>
      <w:r>
        <w:rPr>
          <w:rFonts w:ascii="Arial" w:hAnsi="Arial" w:cs="Arial"/>
          <w:sz w:val="20"/>
          <w:szCs w:val="20"/>
        </w:rPr>
        <w:t xml:space="preserve"> = Login User (both values are BEMS ids) </w:t>
      </w:r>
    </w:p>
    <w:p w:rsidR="00055401" w:rsidRDefault="00055401" w:rsidP="00055401">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Program_Code</w:t>
      </w:r>
      <w:proofErr w:type="spellEnd"/>
      <w:r>
        <w:rPr>
          <w:rFonts w:ascii="Arial" w:hAnsi="Arial" w:cs="Arial"/>
          <w:sz w:val="20"/>
          <w:szCs w:val="20"/>
        </w:rPr>
        <w:t>&lt;&gt;’DCC’</w:t>
      </w:r>
    </w:p>
    <w:p w:rsidR="00055401" w:rsidRDefault="00055401" w:rsidP="00055401">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SPO_Export_Date</w:t>
      </w:r>
      <w:proofErr w:type="spellEnd"/>
      <w:r w:rsidRPr="00055401">
        <w:rPr>
          <w:rFonts w:ascii="Arial" w:hAnsi="Arial" w:cs="Arial"/>
          <w:sz w:val="20"/>
          <w:szCs w:val="20"/>
        </w:rPr>
        <w:t>&gt;</w:t>
      </w:r>
      <w:proofErr w:type="gramStart"/>
      <w:r w:rsidRPr="00055401">
        <w:rPr>
          <w:rFonts w:ascii="Arial" w:hAnsi="Arial" w:cs="Arial"/>
          <w:sz w:val="20"/>
          <w:szCs w:val="20"/>
        </w:rPr>
        <w:t>=(</w:t>
      </w:r>
      <w:proofErr w:type="gramEnd"/>
      <w:r w:rsidRPr="00055401">
        <w:rPr>
          <w:rFonts w:ascii="Arial" w:hAnsi="Arial" w:cs="Arial"/>
          <w:sz w:val="20"/>
          <w:szCs w:val="20"/>
        </w:rPr>
        <w:t xml:space="preserve">Select sysdate-value_1 from </w:t>
      </w:r>
      <w:proofErr w:type="spellStart"/>
      <w:r w:rsidRPr="00055401">
        <w:rPr>
          <w:rFonts w:ascii="Arial" w:hAnsi="Arial" w:cs="Arial"/>
          <w:sz w:val="20"/>
          <w:szCs w:val="20"/>
        </w:rPr>
        <w:t>escm.escm_lookup</w:t>
      </w:r>
      <w:proofErr w:type="spellEnd"/>
      <w:r w:rsidRPr="00055401">
        <w:rPr>
          <w:rFonts w:ascii="Arial" w:hAnsi="Arial" w:cs="Arial"/>
          <w:sz w:val="20"/>
          <w:szCs w:val="20"/>
        </w:rPr>
        <w:t xml:space="preserve"> where category = 'NEWBUY_</w:t>
      </w:r>
      <w:r>
        <w:rPr>
          <w:rFonts w:ascii="Arial" w:hAnsi="Arial" w:cs="Arial"/>
          <w:sz w:val="20"/>
          <w:szCs w:val="20"/>
        </w:rPr>
        <w:t>C</w:t>
      </w:r>
      <w:r w:rsidRPr="00055401">
        <w:rPr>
          <w:rFonts w:ascii="Arial" w:hAnsi="Arial" w:cs="Arial"/>
          <w:sz w:val="20"/>
          <w:szCs w:val="20"/>
        </w:rPr>
        <w:t>L</w:t>
      </w:r>
      <w:r>
        <w:rPr>
          <w:rFonts w:ascii="Arial" w:hAnsi="Arial" w:cs="Arial"/>
          <w:sz w:val="20"/>
          <w:szCs w:val="20"/>
        </w:rPr>
        <w:t>S</w:t>
      </w:r>
      <w:r w:rsidRPr="00055401">
        <w:rPr>
          <w:rFonts w:ascii="Arial" w:hAnsi="Arial" w:cs="Arial"/>
          <w:sz w:val="20"/>
          <w:szCs w:val="20"/>
        </w:rPr>
        <w:t>_DAYS')</w:t>
      </w:r>
    </w:p>
    <w:p w:rsidR="00055401" w:rsidRDefault="00055401" w:rsidP="009534DF">
      <w:pPr>
        <w:keepNext/>
        <w:autoSpaceDE w:val="0"/>
        <w:autoSpaceDN w:val="0"/>
        <w:adjustRightInd w:val="0"/>
        <w:ind w:left="1440"/>
        <w:rPr>
          <w:rFonts w:ascii="Arial" w:hAnsi="Arial" w:cs="Arial"/>
          <w:sz w:val="20"/>
          <w:szCs w:val="20"/>
        </w:rPr>
      </w:pPr>
    </w:p>
    <w:p w:rsidR="00055401" w:rsidRDefault="000636F7" w:rsidP="009534DF">
      <w:pPr>
        <w:keepNext/>
        <w:autoSpaceDE w:val="0"/>
        <w:autoSpaceDN w:val="0"/>
        <w:adjustRightInd w:val="0"/>
        <w:ind w:left="1440"/>
        <w:rPr>
          <w:rFonts w:ascii="Arial" w:hAnsi="Arial" w:cs="Arial"/>
          <w:sz w:val="20"/>
          <w:szCs w:val="20"/>
        </w:rPr>
      </w:pPr>
      <w:r>
        <w:rPr>
          <w:rFonts w:ascii="Arial" w:hAnsi="Arial" w:cs="Arial"/>
          <w:sz w:val="20"/>
          <w:szCs w:val="20"/>
        </w:rPr>
        <w:t>Shall</w:t>
      </w:r>
      <w:r w:rsidR="00055401">
        <w:rPr>
          <w:rFonts w:ascii="Arial" w:hAnsi="Arial" w:cs="Arial"/>
          <w:sz w:val="20"/>
          <w:szCs w:val="20"/>
        </w:rPr>
        <w:t xml:space="preserve"> </w:t>
      </w:r>
      <w:r>
        <w:rPr>
          <w:rFonts w:ascii="Arial" w:hAnsi="Arial" w:cs="Arial"/>
          <w:sz w:val="20"/>
          <w:szCs w:val="20"/>
        </w:rPr>
        <w:t xml:space="preserve">offer record </w:t>
      </w:r>
      <w:r w:rsidR="00055401">
        <w:rPr>
          <w:rFonts w:ascii="Arial" w:hAnsi="Arial" w:cs="Arial"/>
          <w:sz w:val="20"/>
          <w:szCs w:val="20"/>
        </w:rPr>
        <w:t>f</w:t>
      </w:r>
      <w:r w:rsidR="00DF030E">
        <w:rPr>
          <w:rFonts w:ascii="Arial" w:hAnsi="Arial" w:cs="Arial"/>
          <w:sz w:val="20"/>
          <w:szCs w:val="20"/>
        </w:rPr>
        <w:t>ilter</w:t>
      </w:r>
      <w:r>
        <w:rPr>
          <w:rFonts w:ascii="Arial" w:hAnsi="Arial" w:cs="Arial"/>
          <w:sz w:val="20"/>
          <w:szCs w:val="20"/>
        </w:rPr>
        <w:t>s</w:t>
      </w:r>
      <w:r w:rsidR="00DF030E">
        <w:rPr>
          <w:rFonts w:ascii="Arial" w:hAnsi="Arial" w:cs="Arial"/>
          <w:sz w:val="20"/>
          <w:szCs w:val="20"/>
        </w:rPr>
        <w:t xml:space="preserve"> </w:t>
      </w:r>
      <w:r w:rsidR="009534DF">
        <w:rPr>
          <w:rFonts w:ascii="Arial" w:hAnsi="Arial" w:cs="Arial"/>
          <w:sz w:val="20"/>
          <w:szCs w:val="20"/>
        </w:rPr>
        <w:t xml:space="preserve">on </w:t>
      </w:r>
      <w:r w:rsidR="00055401">
        <w:rPr>
          <w:rFonts w:ascii="Arial" w:hAnsi="Arial" w:cs="Arial"/>
          <w:sz w:val="20"/>
          <w:szCs w:val="20"/>
        </w:rPr>
        <w:t>the foll</w:t>
      </w:r>
      <w:r w:rsidR="00EA1154">
        <w:rPr>
          <w:rFonts w:ascii="Arial" w:hAnsi="Arial" w:cs="Arial"/>
          <w:sz w:val="20"/>
          <w:szCs w:val="20"/>
        </w:rPr>
        <w:t>owing items.</w:t>
      </w:r>
    </w:p>
    <w:p w:rsidR="00055401" w:rsidRDefault="009534DF" w:rsidP="00055401">
      <w:pPr>
        <w:keepNext/>
        <w:autoSpaceDE w:val="0"/>
        <w:autoSpaceDN w:val="0"/>
        <w:adjustRightInd w:val="0"/>
        <w:ind w:left="2160"/>
        <w:rPr>
          <w:rFonts w:ascii="Arial" w:hAnsi="Arial" w:cs="Arial"/>
          <w:sz w:val="20"/>
          <w:szCs w:val="20"/>
        </w:rPr>
      </w:pPr>
      <w:r w:rsidRPr="000636F7">
        <w:rPr>
          <w:rFonts w:ascii="Arial" w:hAnsi="Arial" w:cs="Arial"/>
          <w:b/>
          <w:sz w:val="20"/>
          <w:szCs w:val="20"/>
        </w:rPr>
        <w:t>Asset Manager</w:t>
      </w:r>
      <w:r w:rsidR="00055401">
        <w:rPr>
          <w:rFonts w:ascii="Arial" w:hAnsi="Arial" w:cs="Arial"/>
          <w:sz w:val="20"/>
          <w:szCs w:val="20"/>
        </w:rPr>
        <w:t xml:space="preserve"> = values selected in pop up box.  Display names but use BEMS</w:t>
      </w:r>
    </w:p>
    <w:p w:rsidR="00055401" w:rsidRDefault="009534DF" w:rsidP="00055401">
      <w:pPr>
        <w:keepNext/>
        <w:autoSpaceDE w:val="0"/>
        <w:autoSpaceDN w:val="0"/>
        <w:adjustRightInd w:val="0"/>
        <w:ind w:left="2160"/>
        <w:rPr>
          <w:rFonts w:ascii="Arial" w:hAnsi="Arial" w:cs="Arial"/>
          <w:sz w:val="20"/>
          <w:szCs w:val="20"/>
        </w:rPr>
      </w:pPr>
      <w:r w:rsidRPr="000636F7">
        <w:rPr>
          <w:rFonts w:ascii="Arial" w:hAnsi="Arial" w:cs="Arial"/>
          <w:b/>
          <w:sz w:val="20"/>
          <w:szCs w:val="20"/>
        </w:rPr>
        <w:t>Part Number</w:t>
      </w:r>
      <w:r w:rsidR="00055401">
        <w:rPr>
          <w:rFonts w:ascii="Arial" w:hAnsi="Arial" w:cs="Arial"/>
          <w:sz w:val="20"/>
          <w:szCs w:val="20"/>
        </w:rPr>
        <w:t xml:space="preserve"> = values selected in pop up box.</w:t>
      </w:r>
    </w:p>
    <w:p w:rsidR="008F5960" w:rsidRDefault="009534DF" w:rsidP="00055401">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SPO_Export_User</w:t>
      </w:r>
      <w:proofErr w:type="spellEnd"/>
      <w:r>
        <w:rPr>
          <w:rFonts w:ascii="Arial" w:hAnsi="Arial" w:cs="Arial"/>
          <w:sz w:val="20"/>
          <w:szCs w:val="20"/>
        </w:rPr>
        <w:t xml:space="preserve"> (My Export)</w:t>
      </w:r>
      <w:r w:rsidR="00055401">
        <w:rPr>
          <w:rFonts w:ascii="Arial" w:hAnsi="Arial" w:cs="Arial"/>
          <w:sz w:val="20"/>
          <w:szCs w:val="20"/>
        </w:rPr>
        <w:t xml:space="preserve"> = log in user BEMS</w:t>
      </w:r>
      <w:r w:rsidR="00C1148F">
        <w:rPr>
          <w:rFonts w:ascii="Arial" w:hAnsi="Arial" w:cs="Arial"/>
          <w:sz w:val="20"/>
          <w:szCs w:val="20"/>
        </w:rPr>
        <w:t>.</w:t>
      </w:r>
    </w:p>
    <w:p w:rsidR="00C1148F" w:rsidRDefault="00C1148F" w:rsidP="00C1148F">
      <w:pPr>
        <w:keepNext/>
        <w:autoSpaceDE w:val="0"/>
        <w:autoSpaceDN w:val="0"/>
        <w:adjustRightInd w:val="0"/>
        <w:ind w:left="1440"/>
        <w:rPr>
          <w:rFonts w:ascii="Arial" w:hAnsi="Arial" w:cs="Arial"/>
          <w:sz w:val="20"/>
          <w:szCs w:val="20"/>
        </w:rPr>
      </w:pPr>
      <w:r>
        <w:rPr>
          <w:rFonts w:ascii="Arial" w:hAnsi="Arial" w:cs="Arial"/>
          <w:sz w:val="20"/>
          <w:szCs w:val="20"/>
        </w:rPr>
        <w:t>Approve Order</w:t>
      </w:r>
    </w:p>
    <w:p w:rsidR="00C1148F" w:rsidRDefault="00C1148F" w:rsidP="00C1148F">
      <w:pPr>
        <w:keepNext/>
        <w:autoSpaceDE w:val="0"/>
        <w:autoSpaceDN w:val="0"/>
        <w:adjustRightInd w:val="0"/>
        <w:ind w:left="2160"/>
        <w:rPr>
          <w:rFonts w:ascii="Arial" w:hAnsi="Arial" w:cs="Arial"/>
          <w:sz w:val="20"/>
          <w:szCs w:val="20"/>
        </w:rPr>
      </w:pPr>
      <w:r w:rsidRPr="003F7C2F">
        <w:rPr>
          <w:rFonts w:ascii="Arial" w:hAnsi="Arial" w:cs="Arial"/>
          <w:b/>
          <w:sz w:val="20"/>
          <w:szCs w:val="20"/>
        </w:rPr>
        <w:t>Cal</w:t>
      </w:r>
      <w:r w:rsidRPr="00867041">
        <w:rPr>
          <w:rFonts w:ascii="Arial" w:hAnsi="Arial" w:cs="Arial"/>
          <w:b/>
          <w:sz w:val="20"/>
          <w:szCs w:val="20"/>
        </w:rPr>
        <w:t>l</w:t>
      </w:r>
      <w:r>
        <w:rPr>
          <w:rFonts w:ascii="Arial" w:hAnsi="Arial" w:cs="Arial"/>
          <w:sz w:val="20"/>
          <w:szCs w:val="20"/>
        </w:rPr>
        <w:t xml:space="preserve"> function </w:t>
      </w:r>
      <w:proofErr w:type="spellStart"/>
      <w:r w:rsidRPr="00C1148F">
        <w:rPr>
          <w:rFonts w:ascii="Arial" w:hAnsi="Arial" w:cs="Arial"/>
          <w:sz w:val="20"/>
          <w:szCs w:val="20"/>
        </w:rPr>
        <w:t>escm.escm_new_buy.validate_</w:t>
      </w:r>
      <w:proofErr w:type="gramStart"/>
      <w:r w:rsidRPr="00C1148F">
        <w:rPr>
          <w:rFonts w:ascii="Arial" w:hAnsi="Arial" w:cs="Arial"/>
          <w:sz w:val="20"/>
          <w:szCs w:val="20"/>
        </w:rPr>
        <w:t>ccn</w:t>
      </w:r>
      <w:proofErr w:type="spellEnd"/>
      <w:r>
        <w:rPr>
          <w:rFonts w:ascii="Arial" w:hAnsi="Arial" w:cs="Arial"/>
          <w:sz w:val="20"/>
          <w:szCs w:val="20"/>
        </w:rPr>
        <w:t>(</w:t>
      </w:r>
      <w:proofErr w:type="spellStart"/>
      <w:proofErr w:type="gramEnd"/>
      <w:r w:rsidRPr="00C1148F">
        <w:rPr>
          <w:rFonts w:ascii="Arial" w:hAnsi="Arial" w:cs="Arial"/>
          <w:sz w:val="20"/>
          <w:szCs w:val="20"/>
        </w:rPr>
        <w:t>i_ccn</w:t>
      </w:r>
      <w:proofErr w:type="spellEnd"/>
      <w:r w:rsidRPr="00C1148F">
        <w:rPr>
          <w:rFonts w:ascii="Arial" w:hAnsi="Arial" w:cs="Arial"/>
          <w:sz w:val="20"/>
          <w:szCs w:val="20"/>
        </w:rPr>
        <w:t xml:space="preserve"> VARCHAR2, </w:t>
      </w:r>
      <w:proofErr w:type="spellStart"/>
      <w:r w:rsidRPr="00C1148F">
        <w:rPr>
          <w:rFonts w:ascii="Arial" w:hAnsi="Arial" w:cs="Arial"/>
          <w:sz w:val="20"/>
          <w:szCs w:val="20"/>
        </w:rPr>
        <w:t>i_program_code</w:t>
      </w:r>
      <w:proofErr w:type="spellEnd"/>
      <w:r w:rsidRPr="00C1148F">
        <w:rPr>
          <w:rFonts w:ascii="Arial" w:hAnsi="Arial" w:cs="Arial"/>
          <w:sz w:val="20"/>
          <w:szCs w:val="20"/>
        </w:rPr>
        <w:t xml:space="preserve"> VARCHAR2, </w:t>
      </w:r>
      <w:proofErr w:type="spellStart"/>
      <w:r w:rsidRPr="00C1148F">
        <w:rPr>
          <w:rFonts w:ascii="Arial" w:hAnsi="Arial" w:cs="Arial"/>
          <w:sz w:val="20"/>
          <w:szCs w:val="20"/>
        </w:rPr>
        <w:t>i_due_date</w:t>
      </w:r>
      <w:proofErr w:type="spellEnd"/>
      <w:r w:rsidRPr="00C1148F">
        <w:rPr>
          <w:rFonts w:ascii="Arial" w:hAnsi="Arial" w:cs="Arial"/>
          <w:sz w:val="20"/>
          <w:szCs w:val="20"/>
        </w:rPr>
        <w:t xml:space="preserve"> DATE</w:t>
      </w:r>
      <w:r>
        <w:rPr>
          <w:rFonts w:ascii="Arial" w:hAnsi="Arial" w:cs="Arial"/>
          <w:sz w:val="20"/>
          <w:szCs w:val="20"/>
        </w:rPr>
        <w:t>)</w:t>
      </w:r>
    </w:p>
    <w:p w:rsidR="00C1148F" w:rsidRDefault="00C1148F" w:rsidP="00C1148F">
      <w:pPr>
        <w:keepNext/>
        <w:autoSpaceDE w:val="0"/>
        <w:autoSpaceDN w:val="0"/>
        <w:adjustRightInd w:val="0"/>
        <w:ind w:left="2160"/>
        <w:rPr>
          <w:rFonts w:ascii="Arial" w:hAnsi="Arial" w:cs="Arial"/>
          <w:sz w:val="20"/>
          <w:szCs w:val="20"/>
        </w:rPr>
      </w:pPr>
      <w:r w:rsidRPr="003F7C2F">
        <w:rPr>
          <w:rFonts w:ascii="Arial" w:hAnsi="Arial" w:cs="Arial"/>
          <w:b/>
          <w:sz w:val="20"/>
          <w:szCs w:val="20"/>
        </w:rPr>
        <w:t>If</w:t>
      </w:r>
      <w:r>
        <w:rPr>
          <w:rFonts w:ascii="Arial" w:hAnsi="Arial" w:cs="Arial"/>
          <w:sz w:val="20"/>
          <w:szCs w:val="20"/>
        </w:rPr>
        <w:t xml:space="preserve"> it returns ‘TRUE’ then set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C1148F">
        <w:rPr>
          <w:rFonts w:ascii="Arial" w:hAnsi="Arial" w:cs="Arial"/>
          <w:sz w:val="20"/>
          <w:szCs w:val="20"/>
        </w:rPr>
        <w:t>Approved by Asset Manager</w:t>
      </w:r>
      <w:r>
        <w:rPr>
          <w:rFonts w:ascii="Arial" w:hAnsi="Arial" w:cs="Arial"/>
          <w:sz w:val="20"/>
          <w:szCs w:val="20"/>
        </w:rPr>
        <w:t>’</w:t>
      </w:r>
    </w:p>
    <w:p w:rsidR="00C1148F" w:rsidRDefault="00C1148F" w:rsidP="00C1148F">
      <w:pPr>
        <w:keepNext/>
        <w:autoSpaceDE w:val="0"/>
        <w:autoSpaceDN w:val="0"/>
        <w:adjustRightInd w:val="0"/>
        <w:ind w:left="2160"/>
        <w:rPr>
          <w:rFonts w:ascii="Arial" w:hAnsi="Arial" w:cs="Arial"/>
          <w:sz w:val="20"/>
          <w:szCs w:val="20"/>
        </w:rPr>
      </w:pPr>
      <w:r w:rsidRPr="003F7C2F">
        <w:rPr>
          <w:rFonts w:ascii="Arial" w:hAnsi="Arial" w:cs="Arial"/>
          <w:b/>
          <w:sz w:val="20"/>
          <w:szCs w:val="20"/>
        </w:rPr>
        <w:t>Else</w:t>
      </w:r>
      <w:r>
        <w:rPr>
          <w:rFonts w:ascii="Arial" w:hAnsi="Arial" w:cs="Arial"/>
          <w:sz w:val="20"/>
          <w:szCs w:val="20"/>
        </w:rPr>
        <w:t xml:space="preserve"> do not change value of </w:t>
      </w:r>
      <w:proofErr w:type="spellStart"/>
      <w:r>
        <w:rPr>
          <w:rFonts w:ascii="Arial" w:hAnsi="Arial" w:cs="Arial"/>
          <w:sz w:val="20"/>
          <w:szCs w:val="20"/>
        </w:rPr>
        <w:t>Order.Activity_Status</w:t>
      </w:r>
      <w:proofErr w:type="spellEnd"/>
      <w:r w:rsidR="00E41F12">
        <w:rPr>
          <w:rFonts w:ascii="Arial" w:hAnsi="Arial" w:cs="Arial"/>
          <w:sz w:val="20"/>
          <w:szCs w:val="20"/>
        </w:rPr>
        <w:t>.</w:t>
      </w:r>
    </w:p>
    <w:p w:rsidR="00E41F12" w:rsidRDefault="00E41F12" w:rsidP="00E41F12">
      <w:pPr>
        <w:keepNext/>
        <w:autoSpaceDE w:val="0"/>
        <w:autoSpaceDN w:val="0"/>
        <w:adjustRightInd w:val="0"/>
        <w:ind w:left="1440"/>
        <w:rPr>
          <w:rFonts w:ascii="Arial" w:hAnsi="Arial" w:cs="Arial"/>
          <w:sz w:val="20"/>
          <w:szCs w:val="20"/>
        </w:rPr>
      </w:pPr>
      <w:r>
        <w:rPr>
          <w:rFonts w:ascii="Arial" w:hAnsi="Arial" w:cs="Arial"/>
          <w:sz w:val="20"/>
          <w:szCs w:val="20"/>
        </w:rPr>
        <w:t>Reject Order</w:t>
      </w:r>
    </w:p>
    <w:p w:rsidR="00E41F12" w:rsidRDefault="00E41F12" w:rsidP="00E41F12">
      <w:pPr>
        <w:keepNext/>
        <w:autoSpaceDE w:val="0"/>
        <w:autoSpaceDN w:val="0"/>
        <w:adjustRightInd w:val="0"/>
        <w:ind w:left="2160"/>
        <w:rPr>
          <w:rFonts w:ascii="Arial" w:hAnsi="Arial" w:cs="Arial"/>
          <w:sz w:val="20"/>
          <w:szCs w:val="20"/>
        </w:rPr>
      </w:pPr>
      <w:r w:rsidRPr="003F7C2F">
        <w:rPr>
          <w:rFonts w:ascii="Arial" w:hAnsi="Arial" w:cs="Arial"/>
          <w:b/>
          <w:sz w:val="20"/>
          <w:szCs w:val="20"/>
        </w:rPr>
        <w:t>Set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E41F12">
        <w:rPr>
          <w:rFonts w:ascii="Arial" w:hAnsi="Arial" w:cs="Arial"/>
          <w:sz w:val="20"/>
          <w:szCs w:val="20"/>
        </w:rPr>
        <w:t>Rejected by Asset Manager</w:t>
      </w:r>
      <w:r>
        <w:rPr>
          <w:rFonts w:ascii="Arial" w:hAnsi="Arial" w:cs="Arial"/>
          <w:sz w:val="20"/>
          <w:szCs w:val="20"/>
        </w:rPr>
        <w:t>’</w:t>
      </w:r>
    </w:p>
    <w:p w:rsidR="00712EF7" w:rsidRDefault="00E41F12" w:rsidP="00712EF7">
      <w:pPr>
        <w:keepNext/>
        <w:autoSpaceDE w:val="0"/>
        <w:autoSpaceDN w:val="0"/>
        <w:adjustRightInd w:val="0"/>
        <w:ind w:left="1440"/>
        <w:rPr>
          <w:rFonts w:ascii="Arial" w:hAnsi="Arial" w:cs="Arial"/>
          <w:sz w:val="20"/>
          <w:szCs w:val="20"/>
        </w:rPr>
      </w:pPr>
      <w:r>
        <w:rPr>
          <w:rFonts w:ascii="Arial" w:hAnsi="Arial" w:cs="Arial"/>
          <w:sz w:val="20"/>
          <w:szCs w:val="20"/>
        </w:rPr>
        <w:t>Reset Status</w:t>
      </w:r>
    </w:p>
    <w:p w:rsidR="00E41F12" w:rsidRDefault="00E41F12" w:rsidP="00E41F12">
      <w:pPr>
        <w:keepNext/>
        <w:autoSpaceDE w:val="0"/>
        <w:autoSpaceDN w:val="0"/>
        <w:adjustRightInd w:val="0"/>
        <w:ind w:left="2160"/>
        <w:rPr>
          <w:rFonts w:ascii="Arial" w:hAnsi="Arial" w:cs="Arial"/>
          <w:sz w:val="20"/>
          <w:szCs w:val="20"/>
        </w:rPr>
      </w:pPr>
      <w:r w:rsidRPr="003F7C2F">
        <w:rPr>
          <w:rFonts w:ascii="Arial" w:hAnsi="Arial" w:cs="Arial"/>
          <w:b/>
          <w:sz w:val="20"/>
          <w:szCs w:val="20"/>
        </w:rPr>
        <w:t>Set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E41F12">
        <w:rPr>
          <w:rFonts w:ascii="Arial" w:hAnsi="Arial" w:cs="Arial"/>
          <w:sz w:val="20"/>
          <w:szCs w:val="20"/>
        </w:rPr>
        <w:t>Awaiting Asset Manager Review</w:t>
      </w:r>
      <w:r>
        <w:rPr>
          <w:rFonts w:ascii="Arial" w:hAnsi="Arial" w:cs="Arial"/>
          <w:sz w:val="20"/>
          <w:szCs w:val="20"/>
        </w:rPr>
        <w:t>’</w:t>
      </w:r>
    </w:p>
    <w:p w:rsidR="00E41F12" w:rsidRDefault="003F7C2F" w:rsidP="00712EF7">
      <w:pPr>
        <w:keepNext/>
        <w:autoSpaceDE w:val="0"/>
        <w:autoSpaceDN w:val="0"/>
        <w:adjustRightInd w:val="0"/>
        <w:ind w:left="1440"/>
        <w:rPr>
          <w:rFonts w:ascii="Arial" w:hAnsi="Arial" w:cs="Arial"/>
          <w:sz w:val="20"/>
          <w:szCs w:val="20"/>
        </w:rPr>
      </w:pPr>
      <w:r>
        <w:rPr>
          <w:rFonts w:ascii="Arial" w:hAnsi="Arial" w:cs="Arial"/>
          <w:sz w:val="20"/>
          <w:szCs w:val="20"/>
        </w:rPr>
        <w:t>Add Order records</w:t>
      </w:r>
    </w:p>
    <w:p w:rsidR="00055401" w:rsidRDefault="003F7C2F" w:rsidP="003F7C2F">
      <w:pPr>
        <w:keepNext/>
        <w:autoSpaceDE w:val="0"/>
        <w:autoSpaceDN w:val="0"/>
        <w:adjustRightInd w:val="0"/>
        <w:ind w:left="2160"/>
        <w:rPr>
          <w:rFonts w:ascii="Arial" w:hAnsi="Arial" w:cs="Arial"/>
          <w:sz w:val="20"/>
          <w:szCs w:val="20"/>
        </w:rPr>
      </w:pPr>
      <w:r w:rsidRPr="003F7C2F">
        <w:rPr>
          <w:rFonts w:ascii="Arial" w:hAnsi="Arial" w:cs="Arial"/>
          <w:b/>
          <w:sz w:val="20"/>
          <w:szCs w:val="20"/>
        </w:rPr>
        <w:t>Set</w:t>
      </w:r>
      <w:r>
        <w:rPr>
          <w:rFonts w:ascii="Arial" w:hAnsi="Arial" w:cs="Arial"/>
          <w:sz w:val="20"/>
          <w:szCs w:val="20"/>
        </w:rPr>
        <w:t xml:space="preserve"> </w:t>
      </w:r>
      <w:r w:rsidRPr="003F7C2F">
        <w:rPr>
          <w:rFonts w:ascii="Arial" w:hAnsi="Arial" w:cs="Arial"/>
          <w:sz w:val="20"/>
          <w:szCs w:val="20"/>
        </w:rPr>
        <w:t>REQUIREMENT_SCHEDULE_NO</w:t>
      </w:r>
      <w:r>
        <w:rPr>
          <w:rFonts w:ascii="Arial" w:hAnsi="Arial" w:cs="Arial"/>
          <w:sz w:val="20"/>
          <w:szCs w:val="20"/>
        </w:rPr>
        <w:t xml:space="preserve"> = Max (</w:t>
      </w:r>
      <w:r w:rsidRPr="003F7C2F">
        <w:rPr>
          <w:rFonts w:ascii="Arial" w:hAnsi="Arial" w:cs="Arial"/>
          <w:sz w:val="20"/>
          <w:szCs w:val="20"/>
        </w:rPr>
        <w:t>REQUIREMENT_SCHEDULE_NO</w:t>
      </w:r>
      <w:proofErr w:type="gramStart"/>
      <w:r>
        <w:rPr>
          <w:rFonts w:ascii="Arial" w:hAnsi="Arial" w:cs="Arial"/>
          <w:sz w:val="20"/>
          <w:szCs w:val="20"/>
        </w:rPr>
        <w:t>)+</w:t>
      </w:r>
      <w:proofErr w:type="gramEnd"/>
      <w:r>
        <w:rPr>
          <w:rFonts w:ascii="Arial" w:hAnsi="Arial" w:cs="Arial"/>
          <w:sz w:val="20"/>
          <w:szCs w:val="20"/>
        </w:rPr>
        <w:t>1 for current internal order number</w:t>
      </w:r>
    </w:p>
    <w:p w:rsidR="00D0573C" w:rsidRDefault="00D0573C" w:rsidP="003F7C2F">
      <w:pPr>
        <w:keepNext/>
        <w:autoSpaceDE w:val="0"/>
        <w:autoSpaceDN w:val="0"/>
        <w:adjustRightInd w:val="0"/>
        <w:ind w:left="2160"/>
        <w:rPr>
          <w:rFonts w:ascii="Arial" w:hAnsi="Arial" w:cs="Arial"/>
          <w:b/>
          <w:sz w:val="20"/>
          <w:szCs w:val="20"/>
        </w:rPr>
      </w:pPr>
      <w:r>
        <w:rPr>
          <w:rFonts w:ascii="Arial" w:hAnsi="Arial" w:cs="Arial"/>
          <w:b/>
          <w:sz w:val="20"/>
          <w:szCs w:val="20"/>
        </w:rPr>
        <w:t>Set</w:t>
      </w:r>
      <w:r w:rsidRPr="00D0573C">
        <w:rPr>
          <w:rFonts w:ascii="Arial" w:hAnsi="Arial" w:cs="Arial"/>
          <w:sz w:val="20"/>
          <w:szCs w:val="20"/>
        </w:rPr>
        <w:t xml:space="preserve"> </w:t>
      </w:r>
      <w:proofErr w:type="spellStart"/>
      <w:r>
        <w:rPr>
          <w:rFonts w:ascii="Arial" w:hAnsi="Arial" w:cs="Arial"/>
          <w:sz w:val="20"/>
          <w:szCs w:val="20"/>
        </w:rPr>
        <w:t>Due_Date</w:t>
      </w:r>
      <w:proofErr w:type="spellEnd"/>
      <w:r>
        <w:rPr>
          <w:rFonts w:ascii="Arial" w:hAnsi="Arial" w:cs="Arial"/>
          <w:sz w:val="20"/>
          <w:szCs w:val="20"/>
        </w:rPr>
        <w:t xml:space="preserve"> to value in new field (this must be set by user and before CCN can be calculated)</w:t>
      </w:r>
    </w:p>
    <w:p w:rsidR="003F7C2F" w:rsidRDefault="003F7C2F" w:rsidP="003F7C2F">
      <w:pPr>
        <w:keepNext/>
        <w:autoSpaceDE w:val="0"/>
        <w:autoSpaceDN w:val="0"/>
        <w:adjustRightInd w:val="0"/>
        <w:ind w:left="2160"/>
        <w:rPr>
          <w:rFonts w:ascii="Arial" w:hAnsi="Arial" w:cs="Arial"/>
          <w:sz w:val="20"/>
          <w:szCs w:val="20"/>
        </w:rPr>
      </w:pPr>
      <w:r w:rsidRPr="003F7C2F">
        <w:rPr>
          <w:rFonts w:ascii="Arial" w:hAnsi="Arial" w:cs="Arial"/>
          <w:b/>
          <w:sz w:val="20"/>
          <w:szCs w:val="20"/>
        </w:rPr>
        <w:t>If</w:t>
      </w:r>
      <w:r>
        <w:rPr>
          <w:rFonts w:ascii="Arial" w:hAnsi="Arial" w:cs="Arial"/>
          <w:sz w:val="20"/>
          <w:szCs w:val="20"/>
        </w:rPr>
        <w:t xml:space="preserve"> CCN is blank then use </w:t>
      </w:r>
      <w:proofErr w:type="spellStart"/>
      <w:r w:rsidRPr="003F7C2F">
        <w:rPr>
          <w:rFonts w:ascii="Arial" w:hAnsi="Arial" w:cs="Arial"/>
          <w:sz w:val="20"/>
          <w:szCs w:val="20"/>
        </w:rPr>
        <w:t>escm.escm_new_buy.get_cost_charge_</w:t>
      </w:r>
      <w:proofErr w:type="gramStart"/>
      <w:r w:rsidRPr="003F7C2F">
        <w:rPr>
          <w:rFonts w:ascii="Arial" w:hAnsi="Arial" w:cs="Arial"/>
          <w:sz w:val="20"/>
          <w:szCs w:val="20"/>
        </w:rPr>
        <w:t>number</w:t>
      </w:r>
      <w:proofErr w:type="spellEnd"/>
      <w:r>
        <w:rPr>
          <w:rFonts w:ascii="Arial" w:hAnsi="Arial" w:cs="Arial"/>
          <w:sz w:val="20"/>
          <w:szCs w:val="20"/>
        </w:rPr>
        <w:t>(</w:t>
      </w:r>
      <w:proofErr w:type="gramEnd"/>
      <w:r w:rsidRPr="003F7C2F">
        <w:rPr>
          <w:rFonts w:ascii="Arial" w:hAnsi="Arial" w:cs="Arial"/>
          <w:sz w:val="20"/>
          <w:szCs w:val="20"/>
        </w:rPr>
        <w:t xml:space="preserve"> </w:t>
      </w:r>
      <w:proofErr w:type="spellStart"/>
      <w:r w:rsidRPr="003F7C2F">
        <w:rPr>
          <w:rFonts w:ascii="Arial" w:hAnsi="Arial" w:cs="Arial"/>
          <w:sz w:val="20"/>
          <w:szCs w:val="20"/>
        </w:rPr>
        <w:t>i_program_code</w:t>
      </w:r>
      <w:proofErr w:type="spellEnd"/>
      <w:r w:rsidRPr="003F7C2F">
        <w:rPr>
          <w:rFonts w:ascii="Arial" w:hAnsi="Arial" w:cs="Arial"/>
          <w:sz w:val="20"/>
          <w:szCs w:val="20"/>
        </w:rPr>
        <w:t xml:space="preserve">   VARCHAR2,</w:t>
      </w:r>
      <w:r>
        <w:rPr>
          <w:rFonts w:ascii="Arial" w:hAnsi="Arial" w:cs="Arial"/>
          <w:sz w:val="20"/>
          <w:szCs w:val="20"/>
        </w:rPr>
        <w:t xml:space="preserve"> </w:t>
      </w:r>
      <w:proofErr w:type="spellStart"/>
      <w:r>
        <w:rPr>
          <w:rFonts w:ascii="Arial" w:hAnsi="Arial" w:cs="Arial"/>
          <w:sz w:val="20"/>
          <w:szCs w:val="20"/>
        </w:rPr>
        <w:t>i_due_date</w:t>
      </w:r>
      <w:proofErr w:type="spellEnd"/>
      <w:r>
        <w:rPr>
          <w:rFonts w:ascii="Arial" w:hAnsi="Arial" w:cs="Arial"/>
          <w:sz w:val="20"/>
          <w:szCs w:val="20"/>
        </w:rPr>
        <w:t xml:space="preserve"> </w:t>
      </w:r>
      <w:r w:rsidRPr="003F7C2F">
        <w:rPr>
          <w:rFonts w:ascii="Arial" w:hAnsi="Arial" w:cs="Arial"/>
          <w:sz w:val="20"/>
          <w:szCs w:val="20"/>
        </w:rPr>
        <w:t>DATE)</w:t>
      </w:r>
      <w:r>
        <w:rPr>
          <w:rFonts w:ascii="Arial" w:hAnsi="Arial" w:cs="Arial"/>
          <w:sz w:val="20"/>
          <w:szCs w:val="20"/>
        </w:rPr>
        <w:t xml:space="preserve"> </w:t>
      </w:r>
      <w:r w:rsidRPr="003F7C2F">
        <w:rPr>
          <w:rFonts w:ascii="Arial" w:hAnsi="Arial" w:cs="Arial"/>
          <w:b/>
          <w:sz w:val="20"/>
          <w:szCs w:val="20"/>
        </w:rPr>
        <w:t>Else</w:t>
      </w:r>
      <w:r w:rsidRPr="003F7C2F">
        <w:rPr>
          <w:rFonts w:ascii="Arial" w:hAnsi="Arial" w:cs="Arial"/>
          <w:sz w:val="20"/>
          <w:szCs w:val="20"/>
        </w:rPr>
        <w:t xml:space="preserve"> set</w:t>
      </w:r>
      <w:r>
        <w:rPr>
          <w:rFonts w:ascii="Arial" w:hAnsi="Arial" w:cs="Arial"/>
          <w:sz w:val="20"/>
          <w:szCs w:val="20"/>
        </w:rPr>
        <w:t xml:space="preserve"> </w:t>
      </w:r>
      <w:proofErr w:type="spellStart"/>
      <w:r>
        <w:rPr>
          <w:rFonts w:ascii="Arial" w:hAnsi="Arial" w:cs="Arial"/>
          <w:sz w:val="20"/>
          <w:szCs w:val="20"/>
        </w:rPr>
        <w:t>ccn</w:t>
      </w:r>
      <w:proofErr w:type="spellEnd"/>
      <w:r>
        <w:rPr>
          <w:rFonts w:ascii="Arial" w:hAnsi="Arial" w:cs="Arial"/>
          <w:sz w:val="20"/>
          <w:szCs w:val="20"/>
        </w:rPr>
        <w:t xml:space="preserve"> to value in field</w:t>
      </w:r>
    </w:p>
    <w:p w:rsidR="00881EB1" w:rsidRDefault="00881EB1" w:rsidP="003F7C2F">
      <w:pPr>
        <w:keepNext/>
        <w:autoSpaceDE w:val="0"/>
        <w:autoSpaceDN w:val="0"/>
        <w:adjustRightInd w:val="0"/>
        <w:ind w:left="2160"/>
        <w:rPr>
          <w:rFonts w:ascii="Arial" w:hAnsi="Arial" w:cs="Arial"/>
          <w:sz w:val="20"/>
          <w:szCs w:val="20"/>
        </w:rPr>
      </w:pPr>
      <w:r>
        <w:rPr>
          <w:rFonts w:ascii="Arial" w:hAnsi="Arial" w:cs="Arial"/>
          <w:b/>
          <w:sz w:val="20"/>
          <w:szCs w:val="20"/>
        </w:rPr>
        <w:t>If</w:t>
      </w:r>
      <w:r w:rsidRPr="00881EB1">
        <w:rPr>
          <w:rFonts w:ascii="Arial" w:hAnsi="Arial" w:cs="Arial"/>
          <w:sz w:val="20"/>
          <w:szCs w:val="20"/>
        </w:rPr>
        <w:t xml:space="preserve"> P</w:t>
      </w:r>
      <w:r>
        <w:rPr>
          <w:rFonts w:ascii="Arial" w:hAnsi="Arial" w:cs="Arial"/>
          <w:sz w:val="20"/>
          <w:szCs w:val="20"/>
        </w:rPr>
        <w:t xml:space="preserve">riority is blank set to 3 </w:t>
      </w:r>
      <w:r w:rsidRPr="00881EB1">
        <w:rPr>
          <w:rFonts w:ascii="Arial" w:hAnsi="Arial" w:cs="Arial"/>
          <w:b/>
          <w:sz w:val="20"/>
          <w:szCs w:val="20"/>
        </w:rPr>
        <w:t>Else</w:t>
      </w:r>
      <w:r>
        <w:rPr>
          <w:rFonts w:ascii="Arial" w:hAnsi="Arial" w:cs="Arial"/>
          <w:sz w:val="20"/>
          <w:szCs w:val="20"/>
        </w:rPr>
        <w:t xml:space="preserve"> take value in field</w:t>
      </w:r>
    </w:p>
    <w:p w:rsidR="003F7C2F" w:rsidRDefault="00881EB1" w:rsidP="003F7C2F">
      <w:pPr>
        <w:keepNext/>
        <w:autoSpaceDE w:val="0"/>
        <w:autoSpaceDN w:val="0"/>
        <w:adjustRightInd w:val="0"/>
        <w:ind w:left="2160"/>
        <w:rPr>
          <w:rFonts w:ascii="Arial" w:hAnsi="Arial" w:cs="Arial"/>
          <w:sz w:val="20"/>
          <w:szCs w:val="20"/>
        </w:rPr>
      </w:pPr>
      <w:r w:rsidRPr="00881EB1">
        <w:rPr>
          <w:rFonts w:ascii="Arial" w:hAnsi="Arial" w:cs="Arial"/>
          <w:b/>
          <w:sz w:val="20"/>
          <w:szCs w:val="20"/>
        </w:rPr>
        <w:t>Set</w:t>
      </w:r>
      <w:r w:rsidRPr="00881EB1">
        <w:rPr>
          <w:rFonts w:ascii="Arial" w:hAnsi="Arial" w:cs="Arial"/>
          <w:sz w:val="20"/>
          <w:szCs w:val="20"/>
        </w:rPr>
        <w:t xml:space="preserve"> order n</w:t>
      </w:r>
      <w:r>
        <w:rPr>
          <w:rFonts w:ascii="Arial" w:hAnsi="Arial" w:cs="Arial"/>
          <w:sz w:val="20"/>
          <w:szCs w:val="20"/>
        </w:rPr>
        <w:t>umber = REQUIREMENT.PROGRAM_CODE||</w:t>
      </w:r>
      <w:proofErr w:type="spellStart"/>
      <w:r>
        <w:rPr>
          <w:rFonts w:ascii="Arial" w:hAnsi="Arial" w:cs="Arial"/>
          <w:sz w:val="20"/>
          <w:szCs w:val="20"/>
        </w:rPr>
        <w:t>REQUIREMENT.SPO_Request_ID</w:t>
      </w:r>
      <w:proofErr w:type="spellEnd"/>
      <w:r>
        <w:rPr>
          <w:rFonts w:ascii="Arial" w:hAnsi="Arial" w:cs="Arial"/>
          <w:sz w:val="20"/>
          <w:szCs w:val="20"/>
        </w:rPr>
        <w:t>||ORDER.</w:t>
      </w:r>
      <w:r w:rsidRPr="00881EB1">
        <w:rPr>
          <w:rFonts w:ascii="Arial" w:hAnsi="Arial" w:cs="Arial"/>
          <w:sz w:val="20"/>
          <w:szCs w:val="20"/>
        </w:rPr>
        <w:t xml:space="preserve"> </w:t>
      </w:r>
      <w:r w:rsidRPr="003F7C2F">
        <w:rPr>
          <w:rFonts w:ascii="Arial" w:hAnsi="Arial" w:cs="Arial"/>
          <w:sz w:val="20"/>
          <w:szCs w:val="20"/>
        </w:rPr>
        <w:t>REQUIREMENT_SCHEDULE_NO</w:t>
      </w:r>
      <w:r>
        <w:rPr>
          <w:rFonts w:ascii="Arial" w:hAnsi="Arial" w:cs="Arial"/>
          <w:sz w:val="20"/>
          <w:szCs w:val="20"/>
        </w:rPr>
        <w:t xml:space="preserve"> (then new one calculated above)</w:t>
      </w:r>
    </w:p>
    <w:p w:rsidR="00597A4B" w:rsidRDefault="00597A4B" w:rsidP="003F7C2F">
      <w:pPr>
        <w:keepNext/>
        <w:autoSpaceDE w:val="0"/>
        <w:autoSpaceDN w:val="0"/>
        <w:adjustRightInd w:val="0"/>
        <w:ind w:left="2160"/>
        <w:rPr>
          <w:rFonts w:ascii="Arial" w:hAnsi="Arial" w:cs="Arial"/>
          <w:sz w:val="20"/>
          <w:szCs w:val="20"/>
        </w:rPr>
      </w:pPr>
      <w:r>
        <w:rPr>
          <w:rFonts w:ascii="Arial" w:hAnsi="Arial" w:cs="Arial"/>
          <w:b/>
          <w:sz w:val="20"/>
          <w:szCs w:val="20"/>
        </w:rPr>
        <w:t xml:space="preserve">Set </w:t>
      </w:r>
      <w:proofErr w:type="spellStart"/>
      <w:r w:rsidRPr="00597A4B">
        <w:rPr>
          <w:rFonts w:ascii="Arial" w:hAnsi="Arial" w:cs="Arial"/>
          <w:sz w:val="20"/>
          <w:szCs w:val="20"/>
        </w:rPr>
        <w:t>Activity_Status</w:t>
      </w:r>
      <w:proofErr w:type="spellEnd"/>
      <w:r>
        <w:rPr>
          <w:rFonts w:ascii="Arial" w:hAnsi="Arial" w:cs="Arial"/>
          <w:sz w:val="20"/>
          <w:szCs w:val="20"/>
        </w:rPr>
        <w:t xml:space="preserve"> = ‘</w:t>
      </w:r>
      <w:r w:rsidRPr="00597A4B">
        <w:rPr>
          <w:rFonts w:ascii="Arial" w:hAnsi="Arial" w:cs="Arial"/>
          <w:sz w:val="20"/>
          <w:szCs w:val="20"/>
        </w:rPr>
        <w:t>Awaiting Asset Manager Review</w:t>
      </w:r>
      <w:r>
        <w:rPr>
          <w:rFonts w:ascii="Arial" w:hAnsi="Arial" w:cs="Arial"/>
          <w:sz w:val="20"/>
          <w:szCs w:val="20"/>
        </w:rPr>
        <w:t>’</w:t>
      </w:r>
    </w:p>
    <w:p w:rsidR="00D0573C" w:rsidRDefault="006D3122" w:rsidP="00597A4B">
      <w:pPr>
        <w:keepNext/>
        <w:autoSpaceDE w:val="0"/>
        <w:autoSpaceDN w:val="0"/>
        <w:adjustRightInd w:val="0"/>
        <w:ind w:left="2160"/>
        <w:rPr>
          <w:rFonts w:ascii="Arial" w:hAnsi="Arial" w:cs="Arial"/>
          <w:sz w:val="20"/>
          <w:szCs w:val="20"/>
        </w:rPr>
      </w:pPr>
      <w:r>
        <w:rPr>
          <w:rFonts w:ascii="Arial" w:hAnsi="Arial" w:cs="Arial"/>
          <w:b/>
          <w:sz w:val="20"/>
          <w:szCs w:val="20"/>
        </w:rPr>
        <w:t>Set</w:t>
      </w:r>
      <w:r w:rsidRPr="006D3122">
        <w:rPr>
          <w:rFonts w:ascii="Arial" w:hAnsi="Arial" w:cs="Arial"/>
          <w:sz w:val="20"/>
          <w:szCs w:val="20"/>
        </w:rPr>
        <w:t xml:space="preserve"> </w:t>
      </w:r>
      <w:proofErr w:type="spellStart"/>
      <w:r w:rsidRPr="006D3122">
        <w:rPr>
          <w:rFonts w:ascii="Arial" w:hAnsi="Arial" w:cs="Arial"/>
          <w:sz w:val="20"/>
          <w:szCs w:val="20"/>
        </w:rPr>
        <w:t>Vali</w:t>
      </w:r>
      <w:r>
        <w:rPr>
          <w:rFonts w:ascii="Arial" w:hAnsi="Arial" w:cs="Arial"/>
          <w:sz w:val="20"/>
          <w:szCs w:val="20"/>
        </w:rPr>
        <w:t>dation_Status</w:t>
      </w:r>
      <w:proofErr w:type="spellEnd"/>
      <w:r>
        <w:rPr>
          <w:rFonts w:ascii="Arial" w:hAnsi="Arial" w:cs="Arial"/>
          <w:sz w:val="20"/>
          <w:szCs w:val="20"/>
        </w:rPr>
        <w:t xml:space="preserve"> = ‘F’</w:t>
      </w:r>
    </w:p>
    <w:p w:rsidR="006D3122" w:rsidRPr="006D3122" w:rsidRDefault="006D3122" w:rsidP="00597A4B">
      <w:pPr>
        <w:keepNext/>
        <w:autoSpaceDE w:val="0"/>
        <w:autoSpaceDN w:val="0"/>
        <w:adjustRightInd w:val="0"/>
        <w:ind w:left="2160"/>
        <w:rPr>
          <w:rFonts w:ascii="Arial" w:hAnsi="Arial" w:cs="Arial"/>
          <w:sz w:val="20"/>
          <w:szCs w:val="20"/>
        </w:rPr>
      </w:pPr>
      <w:r w:rsidRPr="006D3122">
        <w:rPr>
          <w:rFonts w:ascii="Arial" w:hAnsi="Arial" w:cs="Arial"/>
          <w:b/>
          <w:sz w:val="20"/>
          <w:szCs w:val="20"/>
        </w:rPr>
        <w:t>Set</w:t>
      </w:r>
      <w:r>
        <w:rPr>
          <w:rFonts w:ascii="Arial" w:hAnsi="Arial" w:cs="Arial"/>
          <w:sz w:val="20"/>
          <w:szCs w:val="20"/>
        </w:rPr>
        <w:t xml:space="preserve"> </w:t>
      </w:r>
      <w:proofErr w:type="spellStart"/>
      <w:r>
        <w:rPr>
          <w:rFonts w:ascii="Arial" w:hAnsi="Arial" w:cs="Arial"/>
          <w:sz w:val="20"/>
          <w:szCs w:val="20"/>
        </w:rPr>
        <w:t>Seg_Code</w:t>
      </w:r>
      <w:proofErr w:type="spellEnd"/>
      <w:r>
        <w:rPr>
          <w:rFonts w:ascii="Arial" w:hAnsi="Arial" w:cs="Arial"/>
          <w:sz w:val="20"/>
          <w:szCs w:val="20"/>
        </w:rPr>
        <w:t xml:space="preserve"> = </w:t>
      </w:r>
      <w:proofErr w:type="spellStart"/>
      <w:r w:rsidRPr="006D3122">
        <w:rPr>
          <w:rFonts w:ascii="Arial" w:hAnsi="Arial" w:cs="Arial"/>
          <w:sz w:val="20"/>
          <w:szCs w:val="20"/>
        </w:rPr>
        <w:t>escm.escm_new_buy.get_seg_</w:t>
      </w:r>
      <w:proofErr w:type="gramStart"/>
      <w:r w:rsidRPr="006D3122">
        <w:rPr>
          <w:rFonts w:ascii="Arial" w:hAnsi="Arial" w:cs="Arial"/>
          <w:sz w:val="20"/>
          <w:szCs w:val="20"/>
        </w:rPr>
        <w:t>code</w:t>
      </w:r>
      <w:proofErr w:type="spellEnd"/>
      <w:r w:rsidRPr="006D3122">
        <w:rPr>
          <w:rFonts w:ascii="Arial" w:hAnsi="Arial" w:cs="Arial"/>
          <w:sz w:val="20"/>
          <w:szCs w:val="20"/>
        </w:rPr>
        <w:t>(</w:t>
      </w:r>
      <w:proofErr w:type="spellStart"/>
      <w:proofErr w:type="gramEnd"/>
      <w:r w:rsidRPr="006D3122">
        <w:rPr>
          <w:rFonts w:ascii="Arial" w:hAnsi="Arial" w:cs="Arial"/>
          <w:sz w:val="20"/>
          <w:szCs w:val="20"/>
        </w:rPr>
        <w:t>i_program_code</w:t>
      </w:r>
      <w:proofErr w:type="spellEnd"/>
      <w:r w:rsidRPr="006D3122">
        <w:rPr>
          <w:rFonts w:ascii="Arial" w:hAnsi="Arial" w:cs="Arial"/>
          <w:sz w:val="20"/>
          <w:szCs w:val="20"/>
        </w:rPr>
        <w:t xml:space="preserve">   VARCHAR2)</w:t>
      </w:r>
    </w:p>
    <w:p w:rsidR="00D0573C" w:rsidRPr="006D3122" w:rsidRDefault="00D0573C" w:rsidP="008D7F47">
      <w:pPr>
        <w:keepNext/>
        <w:autoSpaceDE w:val="0"/>
        <w:autoSpaceDN w:val="0"/>
        <w:adjustRightInd w:val="0"/>
        <w:rPr>
          <w:rFonts w:ascii="Arial" w:hAnsi="Arial" w:cs="Arial"/>
          <w:sz w:val="20"/>
          <w:szCs w:val="20"/>
        </w:rPr>
      </w:pPr>
    </w:p>
    <w:p w:rsidR="00D0573C" w:rsidRPr="006D3122" w:rsidRDefault="00D0573C" w:rsidP="008D7F47">
      <w:pPr>
        <w:keepNext/>
        <w:autoSpaceDE w:val="0"/>
        <w:autoSpaceDN w:val="0"/>
        <w:adjustRightInd w:val="0"/>
        <w:rPr>
          <w:rFonts w:ascii="Arial" w:hAnsi="Arial" w:cs="Arial"/>
          <w:sz w:val="20"/>
          <w:szCs w:val="20"/>
        </w:rPr>
      </w:pPr>
    </w:p>
    <w:p w:rsidR="00D0573C" w:rsidRDefault="00D0573C" w:rsidP="008D7F47">
      <w:pPr>
        <w:keepNext/>
        <w:autoSpaceDE w:val="0"/>
        <w:autoSpaceDN w:val="0"/>
        <w:adjustRightInd w:val="0"/>
        <w:rPr>
          <w:rFonts w:ascii="Arial" w:hAnsi="Arial" w:cs="Arial"/>
          <w:sz w:val="20"/>
          <w:szCs w:val="20"/>
        </w:rPr>
      </w:pPr>
    </w:p>
    <w:p w:rsidR="008F5960" w:rsidRPr="0054024D" w:rsidRDefault="008F5960" w:rsidP="008D7F47">
      <w:pPr>
        <w:keepNext/>
        <w:autoSpaceDE w:val="0"/>
        <w:autoSpaceDN w:val="0"/>
        <w:adjustRightInd w:val="0"/>
        <w:rPr>
          <w:rFonts w:ascii="Arial" w:hAnsi="Arial" w:cs="Arial"/>
        </w:rPr>
      </w:pPr>
      <w:r w:rsidRPr="0054024D">
        <w:rPr>
          <w:rFonts w:ascii="Arial" w:hAnsi="Arial" w:cs="Arial"/>
        </w:rPr>
        <w:t>OVHL</w:t>
      </w:r>
    </w:p>
    <w:p w:rsidR="0073714C" w:rsidRPr="0054024D" w:rsidRDefault="0073714C" w:rsidP="0073714C">
      <w:pPr>
        <w:keepNext/>
        <w:autoSpaceDE w:val="0"/>
        <w:autoSpaceDN w:val="0"/>
        <w:adjustRightInd w:val="0"/>
        <w:ind w:left="720"/>
        <w:rPr>
          <w:rFonts w:ascii="Arial" w:hAnsi="Arial" w:cs="Arial"/>
        </w:rPr>
      </w:pPr>
      <w:r w:rsidRPr="0054024D">
        <w:rPr>
          <w:rFonts w:ascii="Arial" w:hAnsi="Arial" w:cs="Arial"/>
        </w:rPr>
        <w:t>Form shall display the following fields</w:t>
      </w:r>
      <w:r w:rsidR="00055401" w:rsidRPr="0054024D">
        <w:rPr>
          <w:rFonts w:ascii="Arial" w:hAnsi="Arial" w:cs="Arial"/>
        </w:rPr>
        <w:t xml:space="preserve"> in a grid (or grids)</w:t>
      </w:r>
    </w:p>
    <w:tbl>
      <w:tblPr>
        <w:tblStyle w:val="TableList4"/>
        <w:tblW w:w="10368" w:type="dxa"/>
        <w:tblInd w:w="720" w:type="dxa"/>
        <w:tblLook w:val="01E0"/>
      </w:tblPr>
      <w:tblGrid>
        <w:gridCol w:w="2395"/>
        <w:gridCol w:w="4084"/>
        <w:gridCol w:w="1597"/>
        <w:gridCol w:w="2292"/>
      </w:tblGrid>
      <w:tr w:rsidR="0073714C" w:rsidRPr="00550859" w:rsidTr="00EF6755">
        <w:trPr>
          <w:cnfStyle w:val="100000000000"/>
        </w:trPr>
        <w:tc>
          <w:tcPr>
            <w:tcW w:w="2448" w:type="dxa"/>
          </w:tcPr>
          <w:p w:rsidR="0073714C" w:rsidRPr="00550859" w:rsidRDefault="0073714C" w:rsidP="00E66DD8">
            <w:pPr>
              <w:rPr>
                <w:rFonts w:ascii="Arial" w:hAnsi="Arial" w:cs="Arial"/>
                <w:sz w:val="20"/>
                <w:szCs w:val="20"/>
              </w:rPr>
            </w:pPr>
            <w:r w:rsidRPr="00550859">
              <w:rPr>
                <w:rFonts w:ascii="Arial" w:hAnsi="Arial" w:cs="Arial"/>
                <w:sz w:val="20"/>
                <w:szCs w:val="20"/>
              </w:rPr>
              <w:t>Display Name</w:t>
            </w:r>
          </w:p>
        </w:tc>
        <w:tc>
          <w:tcPr>
            <w:tcW w:w="3960" w:type="dxa"/>
          </w:tcPr>
          <w:p w:rsidR="0073714C" w:rsidRPr="00550859" w:rsidRDefault="0073714C" w:rsidP="00E66DD8">
            <w:pPr>
              <w:rPr>
                <w:rFonts w:ascii="Arial" w:hAnsi="Arial" w:cs="Arial"/>
                <w:sz w:val="20"/>
                <w:szCs w:val="20"/>
              </w:rPr>
            </w:pPr>
            <w:r w:rsidRPr="00550859">
              <w:rPr>
                <w:rFonts w:ascii="Arial" w:hAnsi="Arial" w:cs="Arial"/>
                <w:sz w:val="20"/>
                <w:szCs w:val="20"/>
              </w:rPr>
              <w:t>Column</w:t>
            </w:r>
          </w:p>
        </w:tc>
        <w:tc>
          <w:tcPr>
            <w:tcW w:w="1620" w:type="dxa"/>
          </w:tcPr>
          <w:p w:rsidR="0073714C" w:rsidRPr="00550859" w:rsidRDefault="0073714C" w:rsidP="00E66DD8">
            <w:pPr>
              <w:rPr>
                <w:rFonts w:ascii="Arial" w:hAnsi="Arial" w:cs="Arial"/>
                <w:sz w:val="20"/>
                <w:szCs w:val="20"/>
              </w:rPr>
            </w:pPr>
            <w:r w:rsidRPr="00550859">
              <w:rPr>
                <w:rFonts w:ascii="Arial" w:hAnsi="Arial" w:cs="Arial"/>
                <w:sz w:val="20"/>
                <w:szCs w:val="20"/>
              </w:rPr>
              <w:t>Editable</w:t>
            </w:r>
          </w:p>
        </w:tc>
        <w:tc>
          <w:tcPr>
            <w:tcW w:w="2340" w:type="dxa"/>
          </w:tcPr>
          <w:p w:rsidR="0073714C" w:rsidRPr="00550859" w:rsidRDefault="0073714C" w:rsidP="00E66DD8">
            <w:pPr>
              <w:rPr>
                <w:rFonts w:ascii="Arial" w:hAnsi="Arial" w:cs="Arial"/>
                <w:sz w:val="20"/>
                <w:szCs w:val="20"/>
              </w:rPr>
            </w:pPr>
            <w:r w:rsidRPr="00550859">
              <w:rPr>
                <w:rFonts w:ascii="Arial" w:hAnsi="Arial" w:cs="Arial"/>
                <w:sz w:val="20"/>
                <w:szCs w:val="20"/>
              </w:rPr>
              <w:t>Notes</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SPO User</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REQUIREMENT.USER_NAME</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Part #</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REQUIREMENT.</w:t>
            </w:r>
            <w:r w:rsidRPr="00550859">
              <w:rPr>
                <w:rFonts w:ascii="Arial" w:hAnsi="Arial" w:cs="Arial"/>
                <w:sz w:val="20"/>
                <w:szCs w:val="20"/>
              </w:rPr>
              <w:t xml:space="preserve">PART_NO                  </w:t>
            </w:r>
          </w:p>
        </w:tc>
        <w:tc>
          <w:tcPr>
            <w:tcW w:w="1620" w:type="dxa"/>
          </w:tcPr>
          <w:p w:rsidR="0073714C" w:rsidRPr="00550859" w:rsidRDefault="0073714C" w:rsidP="00E66DD8">
            <w:pPr>
              <w:rPr>
                <w:rFonts w:ascii="Arial" w:hAnsi="Arial" w:cs="Arial"/>
                <w:sz w:val="20"/>
                <w:szCs w:val="20"/>
              </w:rPr>
            </w:pPr>
            <w:r w:rsidRPr="00550859">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sidRPr="00550859">
              <w:rPr>
                <w:rFonts w:ascii="Arial" w:hAnsi="Arial" w:cs="Arial"/>
                <w:sz w:val="20"/>
                <w:szCs w:val="20"/>
              </w:rPr>
              <w:t>Due Date</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REQUIREMENT.</w:t>
            </w:r>
            <w:r w:rsidRPr="00550859">
              <w:rPr>
                <w:rFonts w:ascii="Arial" w:hAnsi="Arial" w:cs="Arial"/>
                <w:sz w:val="20"/>
                <w:szCs w:val="20"/>
              </w:rPr>
              <w:t xml:space="preserve">REQUEST_DUE_DATE         </w:t>
            </w:r>
          </w:p>
        </w:tc>
        <w:tc>
          <w:tcPr>
            <w:tcW w:w="1620" w:type="dxa"/>
          </w:tcPr>
          <w:p w:rsidR="0073714C" w:rsidRPr="00550859" w:rsidRDefault="0073714C" w:rsidP="00E66DD8">
            <w:pPr>
              <w:rPr>
                <w:rFonts w:ascii="Arial" w:hAnsi="Arial" w:cs="Arial"/>
                <w:sz w:val="20"/>
                <w:szCs w:val="20"/>
              </w:rPr>
            </w:pPr>
            <w:r w:rsidRPr="00550859">
              <w:rPr>
                <w:rFonts w:ascii="Arial" w:hAnsi="Arial" w:cs="Arial"/>
                <w:sz w:val="20"/>
                <w:szCs w:val="20"/>
              </w:rPr>
              <w:t>N</w:t>
            </w:r>
            <w:r>
              <w:rPr>
                <w:rFonts w:ascii="Arial" w:hAnsi="Arial" w:cs="Arial"/>
                <w:sz w:val="20"/>
                <w:szCs w:val="20"/>
              </w:rPr>
              <w:t>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lastRenderedPageBreak/>
              <w:t>Overall Status</w:t>
            </w:r>
          </w:p>
        </w:tc>
        <w:tc>
          <w:tcPr>
            <w:tcW w:w="3960" w:type="dxa"/>
          </w:tcPr>
          <w:p w:rsidR="0073714C" w:rsidRDefault="0073714C" w:rsidP="00E66DD8">
            <w:pPr>
              <w:rPr>
                <w:rFonts w:ascii="Arial" w:hAnsi="Arial" w:cs="Arial"/>
                <w:sz w:val="20"/>
                <w:szCs w:val="20"/>
              </w:rPr>
            </w:pPr>
            <w:r>
              <w:rPr>
                <w:rFonts w:ascii="Arial" w:hAnsi="Arial" w:cs="Arial"/>
                <w:sz w:val="20"/>
                <w:szCs w:val="20"/>
              </w:rPr>
              <w:t>Function (See Below)</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sidRPr="00550859">
              <w:rPr>
                <w:rFonts w:ascii="Arial" w:hAnsi="Arial" w:cs="Arial"/>
                <w:sz w:val="20"/>
                <w:szCs w:val="20"/>
              </w:rPr>
              <w:t>Cost</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REQUIREMENT.</w:t>
            </w:r>
            <w:r w:rsidRPr="00550859">
              <w:rPr>
                <w:rFonts w:ascii="Arial" w:hAnsi="Arial" w:cs="Arial"/>
                <w:sz w:val="20"/>
                <w:szCs w:val="20"/>
              </w:rPr>
              <w:t xml:space="preserve">ITEM_COST                </w:t>
            </w:r>
          </w:p>
        </w:tc>
        <w:tc>
          <w:tcPr>
            <w:tcW w:w="1620" w:type="dxa"/>
          </w:tcPr>
          <w:p w:rsidR="0073714C" w:rsidRPr="00550859" w:rsidRDefault="0073714C" w:rsidP="00E66DD8">
            <w:pPr>
              <w:rPr>
                <w:rFonts w:ascii="Arial" w:hAnsi="Arial" w:cs="Arial"/>
                <w:sz w:val="20"/>
                <w:szCs w:val="20"/>
              </w:rPr>
            </w:pPr>
            <w:r w:rsidRPr="00550859">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Request ID</w:t>
            </w:r>
          </w:p>
        </w:tc>
        <w:tc>
          <w:tcPr>
            <w:tcW w:w="3960" w:type="dxa"/>
          </w:tcPr>
          <w:p w:rsidR="0073714C" w:rsidRDefault="0073714C" w:rsidP="00E66DD8">
            <w:pPr>
              <w:rPr>
                <w:rFonts w:ascii="Arial" w:hAnsi="Arial" w:cs="Arial"/>
                <w:sz w:val="20"/>
                <w:szCs w:val="20"/>
              </w:rPr>
            </w:pPr>
            <w:r>
              <w:rPr>
                <w:rFonts w:ascii="Arial" w:hAnsi="Arial" w:cs="Arial"/>
                <w:sz w:val="20"/>
                <w:szCs w:val="20"/>
              </w:rPr>
              <w:t>REQUIREMENT.REQUEST_ID</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Program</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Function (See Below)</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Export Date</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REQUIREMENT.SPO_EXPORT_DATE</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Due Date</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REQUIREMENT.REQEUST_DUE_DATE</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Cost</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ITEM_COST</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Site</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Function (See Below)</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73714C" w:rsidRPr="00550859" w:rsidTr="00EF6755">
        <w:tc>
          <w:tcPr>
            <w:tcW w:w="2448" w:type="dxa"/>
          </w:tcPr>
          <w:p w:rsidR="0073714C" w:rsidRPr="00550859" w:rsidRDefault="0073714C" w:rsidP="00E66DD8">
            <w:pPr>
              <w:rPr>
                <w:rFonts w:ascii="Arial" w:hAnsi="Arial" w:cs="Arial"/>
                <w:sz w:val="20"/>
                <w:szCs w:val="20"/>
              </w:rPr>
            </w:pPr>
            <w:r>
              <w:rPr>
                <w:rFonts w:ascii="Arial" w:hAnsi="Arial" w:cs="Arial"/>
                <w:sz w:val="20"/>
                <w:szCs w:val="20"/>
              </w:rPr>
              <w:t>SPO Notes</w:t>
            </w:r>
          </w:p>
        </w:tc>
        <w:tc>
          <w:tcPr>
            <w:tcW w:w="3960" w:type="dxa"/>
          </w:tcPr>
          <w:p w:rsidR="0073714C" w:rsidRPr="00550859" w:rsidRDefault="0073714C" w:rsidP="00E66DD8">
            <w:pPr>
              <w:rPr>
                <w:rFonts w:ascii="Arial" w:hAnsi="Arial" w:cs="Arial"/>
                <w:sz w:val="20"/>
                <w:szCs w:val="20"/>
              </w:rPr>
            </w:pPr>
            <w:r>
              <w:rPr>
                <w:rFonts w:ascii="Arial" w:hAnsi="Arial" w:cs="Arial"/>
                <w:sz w:val="20"/>
                <w:szCs w:val="20"/>
              </w:rPr>
              <w:t>Function (See Below)</w:t>
            </w:r>
          </w:p>
        </w:tc>
        <w:tc>
          <w:tcPr>
            <w:tcW w:w="1620" w:type="dxa"/>
          </w:tcPr>
          <w:p w:rsidR="0073714C" w:rsidRPr="00550859" w:rsidRDefault="0073714C" w:rsidP="00E66DD8">
            <w:pPr>
              <w:rPr>
                <w:rFonts w:ascii="Arial" w:hAnsi="Arial" w:cs="Arial"/>
                <w:sz w:val="20"/>
                <w:szCs w:val="20"/>
              </w:rPr>
            </w:pPr>
            <w:r>
              <w:rPr>
                <w:rFonts w:ascii="Arial" w:hAnsi="Arial" w:cs="Arial"/>
                <w:sz w:val="20"/>
                <w:szCs w:val="20"/>
              </w:rPr>
              <w:t>No</w:t>
            </w:r>
          </w:p>
        </w:tc>
        <w:tc>
          <w:tcPr>
            <w:tcW w:w="2340" w:type="dxa"/>
          </w:tcPr>
          <w:p w:rsidR="0073714C" w:rsidRPr="00550859" w:rsidRDefault="00EF6755" w:rsidP="00E66DD8">
            <w:pPr>
              <w:rPr>
                <w:rFonts w:ascii="Arial" w:hAnsi="Arial" w:cs="Arial"/>
                <w:sz w:val="20"/>
                <w:szCs w:val="20"/>
              </w:rPr>
            </w:pPr>
            <w:r>
              <w:rPr>
                <w:rFonts w:ascii="Arial" w:hAnsi="Arial" w:cs="Arial"/>
                <w:sz w:val="20"/>
                <w:szCs w:val="20"/>
              </w:rPr>
              <w:t>Currently on Tab1</w:t>
            </w:r>
          </w:p>
        </w:tc>
      </w:tr>
      <w:tr w:rsidR="00EF6755" w:rsidRPr="00550859" w:rsidTr="00EF6755">
        <w:tc>
          <w:tcPr>
            <w:tcW w:w="2448" w:type="dxa"/>
          </w:tcPr>
          <w:p w:rsidR="00EF6755" w:rsidRDefault="00EF6755" w:rsidP="00E66DD8">
            <w:pPr>
              <w:rPr>
                <w:rFonts w:ascii="Arial" w:hAnsi="Arial" w:cs="Arial"/>
                <w:sz w:val="20"/>
                <w:szCs w:val="20"/>
              </w:rPr>
            </w:pPr>
            <w:proofErr w:type="spellStart"/>
            <w:r w:rsidRPr="00BC2994">
              <w:rPr>
                <w:rFonts w:ascii="Arial" w:hAnsi="Arial" w:cs="Arial"/>
                <w:sz w:val="20"/>
                <w:szCs w:val="20"/>
              </w:rPr>
              <w:t>Req</w:t>
            </w:r>
            <w:proofErr w:type="spellEnd"/>
            <w:r w:rsidRPr="00BC2994">
              <w:rPr>
                <w:rFonts w:ascii="Arial" w:hAnsi="Arial" w:cs="Arial"/>
                <w:sz w:val="20"/>
                <w:szCs w:val="20"/>
              </w:rPr>
              <w:t xml:space="preserve"> </w:t>
            </w:r>
            <w:proofErr w:type="spellStart"/>
            <w:r w:rsidRPr="00BC2994">
              <w:rPr>
                <w:rFonts w:ascii="Arial" w:hAnsi="Arial" w:cs="Arial"/>
                <w:sz w:val="20"/>
                <w:szCs w:val="20"/>
              </w:rPr>
              <w:t>Schd</w:t>
            </w:r>
            <w:proofErr w:type="spellEnd"/>
            <w:r>
              <w:rPr>
                <w:rFonts w:ascii="Arial" w:hAnsi="Arial" w:cs="Arial"/>
                <w:sz w:val="20"/>
                <w:szCs w:val="20"/>
              </w:rPr>
              <w:t xml:space="preserve"> </w:t>
            </w:r>
            <w:r w:rsidRPr="00BC2994">
              <w:rPr>
                <w:rFonts w:ascii="Arial" w:hAnsi="Arial" w:cs="Arial"/>
                <w:sz w:val="20"/>
                <w:szCs w:val="20"/>
              </w:rPr>
              <w:t>No</w:t>
            </w:r>
          </w:p>
        </w:tc>
        <w:tc>
          <w:tcPr>
            <w:tcW w:w="3960" w:type="dxa"/>
          </w:tcPr>
          <w:p w:rsidR="00EF6755" w:rsidRDefault="00EF6755" w:rsidP="00E66DD8">
            <w:pPr>
              <w:rPr>
                <w:rFonts w:ascii="Arial" w:hAnsi="Arial" w:cs="Arial"/>
                <w:sz w:val="20"/>
                <w:szCs w:val="20"/>
              </w:rPr>
            </w:pPr>
            <w:r>
              <w:rPr>
                <w:rFonts w:ascii="Arial" w:hAnsi="Arial" w:cs="Arial"/>
                <w:sz w:val="20"/>
                <w:szCs w:val="20"/>
              </w:rPr>
              <w:t>ORDER.</w:t>
            </w:r>
            <w:r w:rsidRPr="00BC2994">
              <w:rPr>
                <w:rFonts w:ascii="Arial" w:hAnsi="Arial" w:cs="Arial"/>
                <w:sz w:val="20"/>
                <w:szCs w:val="20"/>
              </w:rPr>
              <w:t>REQUIREMENT_SCHEDULE_NO</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Due Date</w:t>
            </w:r>
          </w:p>
        </w:tc>
        <w:tc>
          <w:tcPr>
            <w:tcW w:w="3960" w:type="dxa"/>
          </w:tcPr>
          <w:p w:rsidR="00EF6755" w:rsidRDefault="00EF6755" w:rsidP="00E66DD8">
            <w:pPr>
              <w:rPr>
                <w:rFonts w:ascii="Arial" w:hAnsi="Arial" w:cs="Arial"/>
                <w:sz w:val="20"/>
                <w:szCs w:val="20"/>
              </w:rPr>
            </w:pPr>
            <w:r>
              <w:rPr>
                <w:rFonts w:ascii="Arial" w:hAnsi="Arial" w:cs="Arial"/>
                <w:sz w:val="20"/>
                <w:szCs w:val="20"/>
              </w:rPr>
              <w:t>ORDER.DUE_DATE</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Order Quantity</w:t>
            </w:r>
          </w:p>
        </w:tc>
        <w:tc>
          <w:tcPr>
            <w:tcW w:w="3960" w:type="dxa"/>
          </w:tcPr>
          <w:p w:rsidR="00EF6755" w:rsidRDefault="00EF6755" w:rsidP="00E66DD8">
            <w:pPr>
              <w:rPr>
                <w:rFonts w:ascii="Arial" w:hAnsi="Arial" w:cs="Arial"/>
                <w:sz w:val="20"/>
                <w:szCs w:val="20"/>
              </w:rPr>
            </w:pPr>
            <w:r>
              <w:rPr>
                <w:rFonts w:ascii="Arial" w:hAnsi="Arial" w:cs="Arial"/>
                <w:sz w:val="20"/>
                <w:szCs w:val="20"/>
              </w:rPr>
              <w:t>ORDER.ORDER_QUANTITY</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proofErr w:type="spellStart"/>
            <w:r>
              <w:rPr>
                <w:rFonts w:ascii="Arial" w:hAnsi="Arial" w:cs="Arial"/>
                <w:sz w:val="20"/>
                <w:szCs w:val="20"/>
              </w:rPr>
              <w:t>Prty</w:t>
            </w:r>
            <w:proofErr w:type="spellEnd"/>
          </w:p>
        </w:tc>
        <w:tc>
          <w:tcPr>
            <w:tcW w:w="3960" w:type="dxa"/>
          </w:tcPr>
          <w:p w:rsidR="00EF6755" w:rsidRDefault="00EF6755" w:rsidP="00E66DD8">
            <w:pPr>
              <w:rPr>
                <w:rFonts w:ascii="Arial" w:hAnsi="Arial" w:cs="Arial"/>
                <w:sz w:val="20"/>
                <w:szCs w:val="20"/>
              </w:rPr>
            </w:pPr>
            <w:r>
              <w:rPr>
                <w:rFonts w:ascii="Arial" w:hAnsi="Arial" w:cs="Arial"/>
                <w:sz w:val="20"/>
                <w:szCs w:val="20"/>
              </w:rPr>
              <w:t>ORDER.</w:t>
            </w:r>
            <w:r w:rsidRPr="00BC2994">
              <w:rPr>
                <w:rFonts w:ascii="Arial" w:hAnsi="Arial" w:cs="Arial"/>
                <w:sz w:val="20"/>
                <w:szCs w:val="20"/>
              </w:rPr>
              <w:t>PRIORITY</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CCN</w:t>
            </w:r>
          </w:p>
        </w:tc>
        <w:tc>
          <w:tcPr>
            <w:tcW w:w="3960" w:type="dxa"/>
          </w:tcPr>
          <w:p w:rsidR="00EF6755" w:rsidRDefault="00EF6755" w:rsidP="00E66DD8">
            <w:pPr>
              <w:rPr>
                <w:rFonts w:ascii="Arial" w:hAnsi="Arial" w:cs="Arial"/>
                <w:sz w:val="20"/>
                <w:szCs w:val="20"/>
              </w:rPr>
            </w:pPr>
            <w:r>
              <w:rPr>
                <w:rFonts w:ascii="Arial" w:hAnsi="Arial" w:cs="Arial"/>
                <w:sz w:val="20"/>
                <w:szCs w:val="20"/>
              </w:rPr>
              <w:t>ORDER.</w:t>
            </w:r>
            <w:r w:rsidRPr="00F82972">
              <w:rPr>
                <w:rFonts w:ascii="Arial" w:hAnsi="Arial" w:cs="Arial"/>
                <w:sz w:val="20"/>
                <w:szCs w:val="20"/>
              </w:rPr>
              <w:t>COST_CHARGE_NUMBER</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Order No</w:t>
            </w:r>
          </w:p>
        </w:tc>
        <w:tc>
          <w:tcPr>
            <w:tcW w:w="3960" w:type="dxa"/>
          </w:tcPr>
          <w:p w:rsidR="00EF6755" w:rsidRDefault="00EF6755" w:rsidP="00E66DD8">
            <w:pPr>
              <w:rPr>
                <w:rFonts w:ascii="Arial" w:hAnsi="Arial" w:cs="Arial"/>
                <w:sz w:val="20"/>
                <w:szCs w:val="20"/>
              </w:rPr>
            </w:pPr>
            <w:r>
              <w:rPr>
                <w:rFonts w:ascii="Arial" w:hAnsi="Arial" w:cs="Arial"/>
                <w:sz w:val="20"/>
                <w:szCs w:val="20"/>
              </w:rPr>
              <w:t>ORDER.ORDER_NO</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Activity Status</w:t>
            </w:r>
          </w:p>
        </w:tc>
        <w:tc>
          <w:tcPr>
            <w:tcW w:w="3960" w:type="dxa"/>
          </w:tcPr>
          <w:p w:rsidR="00EF6755" w:rsidRDefault="00EF6755" w:rsidP="00E66DD8">
            <w:pPr>
              <w:rPr>
                <w:rFonts w:ascii="Arial" w:hAnsi="Arial" w:cs="Arial"/>
                <w:sz w:val="20"/>
                <w:szCs w:val="20"/>
              </w:rPr>
            </w:pPr>
            <w:r>
              <w:rPr>
                <w:rFonts w:ascii="Arial" w:hAnsi="Arial" w:cs="Arial"/>
                <w:sz w:val="20"/>
                <w:szCs w:val="20"/>
              </w:rPr>
              <w:t>ORDER.ACTIVITY_STATUS</w:t>
            </w:r>
          </w:p>
        </w:tc>
        <w:tc>
          <w:tcPr>
            <w:tcW w:w="1620" w:type="dxa"/>
          </w:tcPr>
          <w:p w:rsidR="00EF6755" w:rsidRDefault="00EF6755" w:rsidP="00E66DD8">
            <w:pPr>
              <w:rPr>
                <w:rFonts w:ascii="Arial" w:hAnsi="Arial" w:cs="Arial"/>
                <w:sz w:val="20"/>
                <w:szCs w:val="20"/>
              </w:rPr>
            </w:pPr>
            <w:r>
              <w:rPr>
                <w:rFonts w:ascii="Arial" w:hAnsi="Arial" w:cs="Arial"/>
                <w:sz w:val="20"/>
                <w:szCs w:val="20"/>
              </w:rPr>
              <w:t>No</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SPO Qty</w:t>
            </w:r>
          </w:p>
        </w:tc>
        <w:tc>
          <w:tcPr>
            <w:tcW w:w="3960" w:type="dxa"/>
          </w:tcPr>
          <w:p w:rsidR="00EF6755" w:rsidRDefault="00EF6755" w:rsidP="00E66DD8">
            <w:pPr>
              <w:rPr>
                <w:rFonts w:ascii="Arial" w:hAnsi="Arial" w:cs="Arial"/>
                <w:sz w:val="20"/>
                <w:szCs w:val="20"/>
              </w:rPr>
            </w:pPr>
            <w:r>
              <w:rPr>
                <w:rFonts w:ascii="Arial" w:hAnsi="Arial" w:cs="Arial"/>
                <w:sz w:val="20"/>
                <w:szCs w:val="20"/>
              </w:rPr>
              <w:t>Function (See Below)</w:t>
            </w:r>
          </w:p>
        </w:tc>
        <w:tc>
          <w:tcPr>
            <w:tcW w:w="1620" w:type="dxa"/>
          </w:tcPr>
          <w:p w:rsidR="00EF6755" w:rsidRDefault="00EF6755" w:rsidP="00E66DD8">
            <w:pPr>
              <w:rPr>
                <w:rFonts w:ascii="Arial" w:hAnsi="Arial" w:cs="Arial"/>
                <w:sz w:val="20"/>
                <w:szCs w:val="20"/>
              </w:rPr>
            </w:pPr>
            <w:r>
              <w:rPr>
                <w:rFonts w:ascii="Arial" w:hAnsi="Arial" w:cs="Arial"/>
                <w:sz w:val="20"/>
                <w:szCs w:val="20"/>
              </w:rPr>
              <w:t>No</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Order Total</w:t>
            </w:r>
          </w:p>
        </w:tc>
        <w:tc>
          <w:tcPr>
            <w:tcW w:w="3960" w:type="dxa"/>
          </w:tcPr>
          <w:p w:rsidR="00EF6755" w:rsidRDefault="00EF6755" w:rsidP="00E66DD8">
            <w:pPr>
              <w:rPr>
                <w:rFonts w:ascii="Arial" w:hAnsi="Arial" w:cs="Arial"/>
                <w:sz w:val="20"/>
                <w:szCs w:val="20"/>
              </w:rPr>
            </w:pPr>
            <w:r>
              <w:rPr>
                <w:rFonts w:ascii="Arial" w:hAnsi="Arial" w:cs="Arial"/>
                <w:sz w:val="20"/>
                <w:szCs w:val="20"/>
              </w:rPr>
              <w:t>Sum of Order Quantities for current grid</w:t>
            </w:r>
          </w:p>
        </w:tc>
        <w:tc>
          <w:tcPr>
            <w:tcW w:w="1620" w:type="dxa"/>
          </w:tcPr>
          <w:p w:rsidR="00EF6755" w:rsidRDefault="00EF6755" w:rsidP="00E66DD8">
            <w:pPr>
              <w:rPr>
                <w:rFonts w:ascii="Arial" w:hAnsi="Arial" w:cs="Arial"/>
                <w:sz w:val="20"/>
                <w:szCs w:val="20"/>
              </w:rPr>
            </w:pPr>
            <w:r>
              <w:rPr>
                <w:rFonts w:ascii="Arial" w:hAnsi="Arial" w:cs="Arial"/>
                <w:sz w:val="20"/>
                <w:szCs w:val="20"/>
              </w:rPr>
              <w:t>No</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Part No</w:t>
            </w:r>
          </w:p>
        </w:tc>
        <w:tc>
          <w:tcPr>
            <w:tcW w:w="3960" w:type="dxa"/>
          </w:tcPr>
          <w:p w:rsidR="00EF6755" w:rsidRDefault="00EF6755" w:rsidP="00E66DD8">
            <w:pPr>
              <w:rPr>
                <w:rFonts w:ascii="Arial" w:hAnsi="Arial" w:cs="Arial"/>
                <w:sz w:val="20"/>
                <w:szCs w:val="20"/>
              </w:rPr>
            </w:pPr>
            <w:r>
              <w:rPr>
                <w:rFonts w:ascii="Arial" w:hAnsi="Arial" w:cs="Arial"/>
                <w:sz w:val="20"/>
                <w:szCs w:val="20"/>
              </w:rPr>
              <w:t>ORDER,PART_NO</w:t>
            </w:r>
          </w:p>
        </w:tc>
        <w:tc>
          <w:tcPr>
            <w:tcW w:w="1620" w:type="dxa"/>
          </w:tcPr>
          <w:p w:rsidR="00EF6755" w:rsidRDefault="00EF6755" w:rsidP="00E66DD8">
            <w:pPr>
              <w:rPr>
                <w:rFonts w:ascii="Arial" w:hAnsi="Arial" w:cs="Arial"/>
                <w:sz w:val="20"/>
                <w:szCs w:val="20"/>
              </w:rPr>
            </w:pPr>
            <w:r>
              <w:rPr>
                <w:rFonts w:ascii="Arial" w:hAnsi="Arial" w:cs="Arial"/>
                <w:sz w:val="20"/>
                <w:szCs w:val="20"/>
              </w:rPr>
              <w:t>No</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Asset Manager Remark</w:t>
            </w:r>
          </w:p>
        </w:tc>
        <w:tc>
          <w:tcPr>
            <w:tcW w:w="3960" w:type="dxa"/>
          </w:tcPr>
          <w:p w:rsidR="00EF6755" w:rsidRDefault="00EF6755" w:rsidP="00E66DD8">
            <w:pPr>
              <w:rPr>
                <w:rFonts w:ascii="Arial" w:hAnsi="Arial" w:cs="Arial"/>
                <w:sz w:val="20"/>
                <w:szCs w:val="20"/>
              </w:rPr>
            </w:pPr>
            <w:r>
              <w:rPr>
                <w:rFonts w:ascii="Arial" w:hAnsi="Arial" w:cs="Arial"/>
                <w:sz w:val="20"/>
                <w:szCs w:val="20"/>
              </w:rPr>
              <w:t>ORDER.ASSET_MANAGER_REMARK</w:t>
            </w:r>
          </w:p>
        </w:tc>
        <w:tc>
          <w:tcPr>
            <w:tcW w:w="1620" w:type="dxa"/>
          </w:tcPr>
          <w:p w:rsidR="00EF6755" w:rsidRDefault="00EF6755" w:rsidP="00E66DD8">
            <w:pPr>
              <w:rPr>
                <w:rFonts w:ascii="Arial" w:hAnsi="Arial" w:cs="Arial"/>
                <w:sz w:val="20"/>
                <w:szCs w:val="20"/>
              </w:rPr>
            </w:pPr>
            <w:r>
              <w:rPr>
                <w:rFonts w:ascii="Arial" w:hAnsi="Arial" w:cs="Arial"/>
                <w:sz w:val="20"/>
                <w:szCs w:val="20"/>
              </w:rPr>
              <w:t>Yes</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r w:rsidR="00EF6755" w:rsidRPr="00550859" w:rsidTr="00EF6755">
        <w:tc>
          <w:tcPr>
            <w:tcW w:w="2448" w:type="dxa"/>
          </w:tcPr>
          <w:p w:rsidR="00EF6755" w:rsidRDefault="00EF6755" w:rsidP="00E66DD8">
            <w:pPr>
              <w:rPr>
                <w:rFonts w:ascii="Arial" w:hAnsi="Arial" w:cs="Arial"/>
                <w:sz w:val="20"/>
                <w:szCs w:val="20"/>
              </w:rPr>
            </w:pPr>
            <w:r>
              <w:rPr>
                <w:rFonts w:ascii="Arial" w:hAnsi="Arial" w:cs="Arial"/>
                <w:sz w:val="20"/>
                <w:szCs w:val="20"/>
              </w:rPr>
              <w:t>Review Board Remark</w:t>
            </w:r>
          </w:p>
        </w:tc>
        <w:tc>
          <w:tcPr>
            <w:tcW w:w="3960" w:type="dxa"/>
          </w:tcPr>
          <w:p w:rsidR="00EF6755" w:rsidRDefault="00EF6755" w:rsidP="00E66DD8">
            <w:pPr>
              <w:rPr>
                <w:rFonts w:ascii="Arial" w:hAnsi="Arial" w:cs="Arial"/>
                <w:sz w:val="20"/>
                <w:szCs w:val="20"/>
              </w:rPr>
            </w:pPr>
            <w:r>
              <w:rPr>
                <w:rFonts w:ascii="Arial" w:hAnsi="Arial" w:cs="Arial"/>
                <w:sz w:val="20"/>
                <w:szCs w:val="20"/>
              </w:rPr>
              <w:t>ORDER.REVIEW_BOARD_RMARK</w:t>
            </w:r>
          </w:p>
        </w:tc>
        <w:tc>
          <w:tcPr>
            <w:tcW w:w="1620" w:type="dxa"/>
          </w:tcPr>
          <w:p w:rsidR="00EF6755" w:rsidRDefault="00EF6755" w:rsidP="00E66DD8">
            <w:pPr>
              <w:rPr>
                <w:rFonts w:ascii="Arial" w:hAnsi="Arial" w:cs="Arial"/>
                <w:sz w:val="20"/>
                <w:szCs w:val="20"/>
              </w:rPr>
            </w:pPr>
            <w:r>
              <w:rPr>
                <w:rFonts w:ascii="Arial" w:hAnsi="Arial" w:cs="Arial"/>
                <w:sz w:val="20"/>
                <w:szCs w:val="20"/>
              </w:rPr>
              <w:t>No</w:t>
            </w:r>
          </w:p>
        </w:tc>
        <w:tc>
          <w:tcPr>
            <w:tcW w:w="2340" w:type="dxa"/>
          </w:tcPr>
          <w:p w:rsidR="00EF6755" w:rsidRPr="00550859" w:rsidRDefault="00EF6755" w:rsidP="00E66DD8">
            <w:pPr>
              <w:rPr>
                <w:rFonts w:ascii="Arial" w:hAnsi="Arial" w:cs="Arial"/>
                <w:sz w:val="20"/>
                <w:szCs w:val="20"/>
              </w:rPr>
            </w:pPr>
            <w:r>
              <w:rPr>
                <w:rFonts w:ascii="Arial" w:hAnsi="Arial" w:cs="Arial"/>
                <w:sz w:val="20"/>
                <w:szCs w:val="20"/>
              </w:rPr>
              <w:t>Currently on Tab2</w:t>
            </w:r>
          </w:p>
        </w:tc>
      </w:tr>
    </w:tbl>
    <w:p w:rsidR="0073714C" w:rsidRDefault="0073714C" w:rsidP="000F6A32">
      <w:pPr>
        <w:keepNext/>
        <w:autoSpaceDE w:val="0"/>
        <w:autoSpaceDN w:val="0"/>
        <w:adjustRightInd w:val="0"/>
        <w:rPr>
          <w:rFonts w:ascii="Arial" w:hAnsi="Arial" w:cs="Arial"/>
          <w:sz w:val="20"/>
          <w:szCs w:val="20"/>
        </w:rPr>
      </w:pPr>
      <w:r w:rsidRPr="00430E3A">
        <w:rPr>
          <w:rFonts w:ascii="Arial" w:hAnsi="Arial" w:cs="Arial"/>
          <w:b/>
          <w:sz w:val="20"/>
          <w:szCs w:val="20"/>
        </w:rPr>
        <w:lastRenderedPageBreak/>
        <w:t>Overall Status</w:t>
      </w:r>
      <w:r>
        <w:rPr>
          <w:rFonts w:ascii="Arial" w:hAnsi="Arial" w:cs="Arial"/>
          <w:sz w:val="20"/>
          <w:szCs w:val="20"/>
        </w:rPr>
        <w:t xml:space="preserve"> is currently calculated as a PLSQL function in an Oracle form</w:t>
      </w:r>
    </w:p>
    <w:p w:rsidR="0073714C" w:rsidRDefault="0073714C" w:rsidP="0073714C">
      <w:pPr>
        <w:keepNext/>
        <w:autoSpaceDE w:val="0"/>
        <w:autoSpaceDN w:val="0"/>
        <w:adjustRightInd w:val="0"/>
        <w:ind w:left="72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FUNCTION </w:t>
      </w:r>
      <w:proofErr w:type="spellStart"/>
      <w:r w:rsidRPr="00430E3A">
        <w:rPr>
          <w:rFonts w:ascii="Arial" w:hAnsi="Arial" w:cs="Arial"/>
          <w:sz w:val="20"/>
          <w:szCs w:val="20"/>
        </w:rPr>
        <w:t>Get_</w:t>
      </w:r>
      <w:proofErr w:type="gramStart"/>
      <w:r w:rsidRPr="00430E3A">
        <w:rPr>
          <w:rFonts w:ascii="Arial" w:hAnsi="Arial" w:cs="Arial"/>
          <w:sz w:val="20"/>
          <w:szCs w:val="20"/>
        </w:rPr>
        <w:t>Status</w:t>
      </w:r>
      <w:proofErr w:type="spellEnd"/>
      <w:r w:rsidRPr="00430E3A">
        <w:rPr>
          <w:rFonts w:ascii="Arial" w:hAnsi="Arial" w:cs="Arial"/>
          <w:sz w:val="20"/>
          <w:szCs w:val="20"/>
        </w:rPr>
        <w:t>(</w:t>
      </w:r>
      <w:proofErr w:type="spellStart"/>
      <w:proofErr w:type="gramEnd"/>
      <w:r w:rsidRPr="00430E3A">
        <w:rPr>
          <w:rFonts w:ascii="Arial" w:hAnsi="Arial" w:cs="Arial"/>
          <w:sz w:val="20"/>
          <w:szCs w:val="20"/>
        </w:rPr>
        <w:t>Internal_Order_No_In</w:t>
      </w:r>
      <w:proofErr w:type="spellEnd"/>
      <w:r w:rsidRPr="00430E3A">
        <w:rPr>
          <w:rFonts w:ascii="Arial" w:hAnsi="Arial" w:cs="Arial"/>
          <w:sz w:val="20"/>
          <w:szCs w:val="20"/>
        </w:rPr>
        <w:t xml:space="preserve"> IN varchar2) RETURN Varchar2 IS</w:t>
      </w:r>
    </w:p>
    <w:p w:rsidR="0073714C" w:rsidRPr="00430E3A" w:rsidRDefault="0073714C" w:rsidP="0073714C">
      <w:pPr>
        <w:keepNext/>
        <w:autoSpaceDE w:val="0"/>
        <w:autoSpaceDN w:val="0"/>
        <w:adjustRightInd w:val="0"/>
        <w:ind w:left="144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proofErr w:type="spellStart"/>
      <w:proofErr w:type="gramStart"/>
      <w:r w:rsidRPr="00430E3A">
        <w:rPr>
          <w:rFonts w:ascii="Arial" w:hAnsi="Arial" w:cs="Arial"/>
          <w:sz w:val="20"/>
          <w:szCs w:val="20"/>
        </w:rPr>
        <w:t>vStatusIn</w:t>
      </w:r>
      <w:proofErr w:type="spellEnd"/>
      <w:proofErr w:type="gramEnd"/>
      <w:r w:rsidRPr="00430E3A">
        <w:rPr>
          <w:rFonts w:ascii="Arial" w:hAnsi="Arial" w:cs="Arial"/>
          <w:sz w:val="20"/>
          <w:szCs w:val="20"/>
        </w:rPr>
        <w:t xml:space="preserve"> Varchar2(30);</w:t>
      </w:r>
    </w:p>
    <w:p w:rsidR="0073714C" w:rsidRPr="00430E3A" w:rsidRDefault="0073714C" w:rsidP="0073714C">
      <w:pPr>
        <w:keepNext/>
        <w:autoSpaceDE w:val="0"/>
        <w:autoSpaceDN w:val="0"/>
        <w:adjustRightInd w:val="0"/>
        <w:ind w:left="1440"/>
        <w:rPr>
          <w:rFonts w:ascii="Arial" w:hAnsi="Arial" w:cs="Arial"/>
          <w:sz w:val="20"/>
          <w:szCs w:val="20"/>
        </w:rPr>
      </w:pPr>
      <w:proofErr w:type="spellStart"/>
      <w:proofErr w:type="gramStart"/>
      <w:r w:rsidRPr="00430E3A">
        <w:rPr>
          <w:rFonts w:ascii="Arial" w:hAnsi="Arial" w:cs="Arial"/>
          <w:sz w:val="20"/>
          <w:szCs w:val="20"/>
        </w:rPr>
        <w:t>vRCount</w:t>
      </w:r>
      <w:proofErr w:type="spellEnd"/>
      <w:proofErr w:type="gramEnd"/>
      <w:r w:rsidRPr="00430E3A">
        <w:rPr>
          <w:rFonts w:ascii="Arial" w:hAnsi="Arial" w:cs="Arial"/>
          <w:sz w:val="20"/>
          <w:szCs w:val="20"/>
        </w:rPr>
        <w:t xml:space="preserve"> Number;</w:t>
      </w:r>
    </w:p>
    <w:p w:rsidR="0073714C" w:rsidRPr="00430E3A" w:rsidRDefault="0073714C" w:rsidP="0073714C">
      <w:pPr>
        <w:keepNext/>
        <w:autoSpaceDE w:val="0"/>
        <w:autoSpaceDN w:val="0"/>
        <w:adjustRightInd w:val="0"/>
        <w:ind w:left="144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BEGIN</w:t>
      </w:r>
    </w:p>
    <w:p w:rsidR="0073714C" w:rsidRPr="00430E3A" w:rsidRDefault="0073714C" w:rsidP="0073714C">
      <w:pPr>
        <w:keepNext/>
        <w:autoSpaceDE w:val="0"/>
        <w:autoSpaceDN w:val="0"/>
        <w:adjustRightInd w:val="0"/>
        <w:ind w:left="144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IF </w:t>
      </w:r>
      <w:proofErr w:type="spellStart"/>
      <w:r w:rsidRPr="00430E3A">
        <w:rPr>
          <w:rFonts w:ascii="Arial" w:hAnsi="Arial" w:cs="Arial"/>
          <w:sz w:val="20"/>
          <w:szCs w:val="20"/>
        </w:rPr>
        <w:t>Internal_Order_No_In</w:t>
      </w:r>
      <w:proofErr w:type="spellEnd"/>
      <w:r w:rsidRPr="00430E3A">
        <w:rPr>
          <w:rFonts w:ascii="Arial" w:hAnsi="Arial" w:cs="Arial"/>
          <w:sz w:val="20"/>
          <w:szCs w:val="20"/>
        </w:rPr>
        <w:t xml:space="preserve"> is null then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Return 'NONE';</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Else</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Select </w:t>
      </w:r>
      <w:proofErr w:type="gramStart"/>
      <w:r w:rsidRPr="00430E3A">
        <w:rPr>
          <w:rFonts w:ascii="Arial" w:hAnsi="Arial" w:cs="Arial"/>
          <w:sz w:val="20"/>
          <w:szCs w:val="20"/>
        </w:rPr>
        <w:t>count(</w:t>
      </w:r>
      <w:proofErr w:type="spellStart"/>
      <w:proofErr w:type="gramEnd"/>
      <w:r w:rsidRPr="00430E3A">
        <w:rPr>
          <w:rFonts w:ascii="Arial" w:hAnsi="Arial" w:cs="Arial"/>
          <w:sz w:val="20"/>
          <w:szCs w:val="20"/>
        </w:rPr>
        <w:t>Activity_Status</w:t>
      </w:r>
      <w:proofErr w:type="spellEnd"/>
      <w:r w:rsidRPr="00430E3A">
        <w:rPr>
          <w:rFonts w:ascii="Arial" w:hAnsi="Arial" w:cs="Arial"/>
          <w:sz w:val="20"/>
          <w:szCs w:val="20"/>
        </w:rPr>
        <w:t xml:space="preserve">) into </w:t>
      </w:r>
      <w:proofErr w:type="spellStart"/>
      <w:r w:rsidRPr="00430E3A">
        <w:rPr>
          <w:rFonts w:ascii="Arial" w:hAnsi="Arial" w:cs="Arial"/>
          <w:sz w:val="20"/>
          <w:szCs w:val="20"/>
        </w:rPr>
        <w:t>vRCount</w:t>
      </w:r>
      <w:proofErr w:type="spellEnd"/>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proofErr w:type="gramStart"/>
      <w:r w:rsidRPr="00430E3A">
        <w:rPr>
          <w:rFonts w:ascii="Arial" w:hAnsi="Arial" w:cs="Arial"/>
          <w:sz w:val="20"/>
          <w:szCs w:val="20"/>
        </w:rPr>
        <w:t>from</w:t>
      </w:r>
      <w:proofErr w:type="gramEnd"/>
      <w:r w:rsidRPr="00430E3A">
        <w:rPr>
          <w:rFonts w:ascii="Arial" w:hAnsi="Arial" w:cs="Arial"/>
          <w:sz w:val="20"/>
          <w:szCs w:val="20"/>
        </w:rPr>
        <w:t xml:space="preserve"> (select </w:t>
      </w:r>
      <w:proofErr w:type="spellStart"/>
      <w:r w:rsidRPr="00430E3A">
        <w:rPr>
          <w:rFonts w:ascii="Arial" w:hAnsi="Arial" w:cs="Arial"/>
          <w:sz w:val="20"/>
          <w:szCs w:val="20"/>
        </w:rPr>
        <w:t>Activity_Status</w:t>
      </w:r>
      <w:proofErr w:type="spellEnd"/>
      <w:r w:rsidRPr="00430E3A">
        <w:rPr>
          <w:rFonts w:ascii="Arial" w:hAnsi="Arial" w:cs="Arial"/>
          <w:sz w:val="20"/>
          <w:szCs w:val="20"/>
        </w:rPr>
        <w:t>, count(</w:t>
      </w:r>
      <w:proofErr w:type="spellStart"/>
      <w:r w:rsidRPr="00430E3A">
        <w:rPr>
          <w:rFonts w:ascii="Arial" w:hAnsi="Arial" w:cs="Arial"/>
          <w:sz w:val="20"/>
          <w:szCs w:val="20"/>
        </w:rPr>
        <w:t>Activity_Status</w:t>
      </w:r>
      <w:proofErr w:type="spellEnd"/>
      <w:r w:rsidRPr="00430E3A">
        <w:rPr>
          <w:rFonts w:ascii="Arial" w:hAnsi="Arial" w:cs="Arial"/>
          <w:sz w:val="20"/>
          <w:szCs w:val="20"/>
        </w:rPr>
        <w:t xml:space="preserve">) </w:t>
      </w:r>
      <w:proofErr w:type="spellStart"/>
      <w:r w:rsidRPr="00430E3A">
        <w:rPr>
          <w:rFonts w:ascii="Arial" w:hAnsi="Arial" w:cs="Arial"/>
          <w:sz w:val="20"/>
          <w:szCs w:val="20"/>
        </w:rPr>
        <w:t>Cnt_Of_Status</w:t>
      </w:r>
      <w:proofErr w:type="spellEnd"/>
      <w:r w:rsidRPr="00430E3A">
        <w:rPr>
          <w:rFonts w:ascii="Arial" w:hAnsi="Arial" w:cs="Arial"/>
          <w:sz w:val="20"/>
          <w:szCs w:val="20"/>
        </w:rPr>
        <w:t xml:space="preserve"> </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proofErr w:type="gramStart"/>
      <w:r w:rsidRPr="00430E3A">
        <w:rPr>
          <w:rFonts w:ascii="Arial" w:hAnsi="Arial" w:cs="Arial"/>
          <w:sz w:val="20"/>
          <w:szCs w:val="20"/>
        </w:rPr>
        <w:t>from</w:t>
      </w:r>
      <w:proofErr w:type="gramEnd"/>
      <w:r w:rsidRPr="00430E3A">
        <w:rPr>
          <w:rFonts w:ascii="Arial" w:hAnsi="Arial" w:cs="Arial"/>
          <w:sz w:val="20"/>
          <w:szCs w:val="20"/>
        </w:rPr>
        <w:t xml:space="preserve"> </w:t>
      </w:r>
      <w:proofErr w:type="spellStart"/>
      <w:r w:rsidRPr="00430E3A">
        <w:rPr>
          <w:rFonts w:ascii="Arial" w:hAnsi="Arial" w:cs="Arial"/>
          <w:sz w:val="20"/>
          <w:szCs w:val="20"/>
        </w:rPr>
        <w:t>escm.escm_new_buy_order</w:t>
      </w:r>
      <w:proofErr w:type="spellEnd"/>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Where </w:t>
      </w:r>
      <w:proofErr w:type="spellStart"/>
      <w:r w:rsidRPr="00430E3A">
        <w:rPr>
          <w:rFonts w:ascii="Arial" w:hAnsi="Arial" w:cs="Arial"/>
          <w:sz w:val="20"/>
          <w:szCs w:val="20"/>
        </w:rPr>
        <w:t>Internal_Order_No</w:t>
      </w:r>
      <w:proofErr w:type="spellEnd"/>
      <w:r w:rsidRPr="00430E3A">
        <w:rPr>
          <w:rFonts w:ascii="Arial" w:hAnsi="Arial" w:cs="Arial"/>
          <w:sz w:val="20"/>
          <w:szCs w:val="20"/>
        </w:rPr>
        <w:t xml:space="preserve"> = </w:t>
      </w:r>
      <w:proofErr w:type="spellStart"/>
      <w:r w:rsidRPr="00430E3A">
        <w:rPr>
          <w:rFonts w:ascii="Arial" w:hAnsi="Arial" w:cs="Arial"/>
          <w:sz w:val="20"/>
          <w:szCs w:val="20"/>
        </w:rPr>
        <w:t>Internal_Order_No_In</w:t>
      </w:r>
      <w:proofErr w:type="spellEnd"/>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Group </w:t>
      </w:r>
      <w:proofErr w:type="gramStart"/>
      <w:r w:rsidRPr="00430E3A">
        <w:rPr>
          <w:rFonts w:ascii="Arial" w:hAnsi="Arial" w:cs="Arial"/>
          <w:sz w:val="20"/>
          <w:szCs w:val="20"/>
        </w:rPr>
        <w:t>By</w:t>
      </w:r>
      <w:proofErr w:type="gramEnd"/>
      <w:r w:rsidRPr="00430E3A">
        <w:rPr>
          <w:rFonts w:ascii="Arial" w:hAnsi="Arial" w:cs="Arial"/>
          <w:sz w:val="20"/>
          <w:szCs w:val="20"/>
        </w:rPr>
        <w:t xml:space="preserve"> </w:t>
      </w:r>
      <w:proofErr w:type="spellStart"/>
      <w:r w:rsidRPr="00430E3A">
        <w:rPr>
          <w:rFonts w:ascii="Arial" w:hAnsi="Arial" w:cs="Arial"/>
          <w:sz w:val="20"/>
          <w:szCs w:val="20"/>
        </w:rPr>
        <w:t>Activity_Status</w:t>
      </w:r>
      <w:proofErr w:type="spellEnd"/>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If </w:t>
      </w:r>
      <w:proofErr w:type="spellStart"/>
      <w:r w:rsidRPr="00430E3A">
        <w:rPr>
          <w:rFonts w:ascii="Arial" w:hAnsi="Arial" w:cs="Arial"/>
          <w:sz w:val="20"/>
          <w:szCs w:val="20"/>
        </w:rPr>
        <w:t>vRcount</w:t>
      </w:r>
      <w:proofErr w:type="spellEnd"/>
      <w:r w:rsidRPr="00430E3A">
        <w:rPr>
          <w:rFonts w:ascii="Arial" w:hAnsi="Arial" w:cs="Arial"/>
          <w:sz w:val="20"/>
          <w:szCs w:val="20"/>
        </w:rPr>
        <w:t xml:space="preserve"> = 0 then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Return </w:t>
      </w:r>
      <w:proofErr w:type="spellStart"/>
      <w:r w:rsidRPr="00430E3A">
        <w:rPr>
          <w:rFonts w:ascii="Arial" w:hAnsi="Arial" w:cs="Arial"/>
          <w:sz w:val="20"/>
          <w:szCs w:val="20"/>
        </w:rPr>
        <w:t>Internal_Order_No_In</w:t>
      </w:r>
      <w:proofErr w:type="spellEnd"/>
      <w:r w:rsidRPr="00430E3A">
        <w:rPr>
          <w:rFonts w:ascii="Arial" w:hAnsi="Arial" w:cs="Arial"/>
          <w:sz w:val="20"/>
          <w:szCs w:val="20"/>
        </w:rPr>
        <w:t>;</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End If;</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If </w:t>
      </w:r>
      <w:proofErr w:type="spellStart"/>
      <w:r w:rsidRPr="00430E3A">
        <w:rPr>
          <w:rFonts w:ascii="Arial" w:hAnsi="Arial" w:cs="Arial"/>
          <w:sz w:val="20"/>
          <w:szCs w:val="20"/>
        </w:rPr>
        <w:t>vRCount</w:t>
      </w:r>
      <w:proofErr w:type="spellEnd"/>
      <w:r w:rsidRPr="00430E3A">
        <w:rPr>
          <w:rFonts w:ascii="Arial" w:hAnsi="Arial" w:cs="Arial"/>
          <w:sz w:val="20"/>
          <w:szCs w:val="20"/>
        </w:rPr>
        <w:t xml:space="preserve"> &gt; 1 then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Return 'Various';</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Else</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select</w:t>
      </w:r>
      <w:proofErr w:type="gramEnd"/>
      <w:r w:rsidRPr="00430E3A">
        <w:rPr>
          <w:rFonts w:ascii="Arial" w:hAnsi="Arial" w:cs="Arial"/>
          <w:sz w:val="20"/>
          <w:szCs w:val="20"/>
        </w:rPr>
        <w:t xml:space="preserve"> Distinct </w:t>
      </w:r>
      <w:proofErr w:type="spellStart"/>
      <w:r w:rsidRPr="00430E3A">
        <w:rPr>
          <w:rFonts w:ascii="Arial" w:hAnsi="Arial" w:cs="Arial"/>
          <w:sz w:val="20"/>
          <w:szCs w:val="20"/>
        </w:rPr>
        <w:t>Activity_Status</w:t>
      </w:r>
      <w:proofErr w:type="spellEnd"/>
      <w:r w:rsidRPr="00430E3A">
        <w:rPr>
          <w:rFonts w:ascii="Arial" w:hAnsi="Arial" w:cs="Arial"/>
          <w:sz w:val="20"/>
          <w:szCs w:val="20"/>
        </w:rPr>
        <w:t xml:space="preserve"> </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into</w:t>
      </w:r>
      <w:proofErr w:type="gramEnd"/>
      <w:r w:rsidRPr="00430E3A">
        <w:rPr>
          <w:rFonts w:ascii="Arial" w:hAnsi="Arial" w:cs="Arial"/>
          <w:sz w:val="20"/>
          <w:szCs w:val="20"/>
        </w:rPr>
        <w:t xml:space="preserve"> </w:t>
      </w:r>
      <w:proofErr w:type="spellStart"/>
      <w:r w:rsidRPr="00430E3A">
        <w:rPr>
          <w:rFonts w:ascii="Arial" w:hAnsi="Arial" w:cs="Arial"/>
          <w:sz w:val="20"/>
          <w:szCs w:val="20"/>
        </w:rPr>
        <w:t>vStatusIn</w:t>
      </w:r>
      <w:proofErr w:type="spellEnd"/>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from</w:t>
      </w:r>
      <w:proofErr w:type="gramEnd"/>
      <w:r w:rsidRPr="00430E3A">
        <w:rPr>
          <w:rFonts w:ascii="Arial" w:hAnsi="Arial" w:cs="Arial"/>
          <w:sz w:val="20"/>
          <w:szCs w:val="20"/>
        </w:rPr>
        <w:t xml:space="preserve"> </w:t>
      </w:r>
      <w:proofErr w:type="spellStart"/>
      <w:r w:rsidRPr="00430E3A">
        <w:rPr>
          <w:rFonts w:ascii="Arial" w:hAnsi="Arial" w:cs="Arial"/>
          <w:sz w:val="20"/>
          <w:szCs w:val="20"/>
        </w:rPr>
        <w:t>escm.escm_new_buy_order</w:t>
      </w:r>
      <w:proofErr w:type="spellEnd"/>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 </w:t>
      </w:r>
      <w:r w:rsidRPr="00430E3A">
        <w:rPr>
          <w:rFonts w:ascii="Arial" w:hAnsi="Arial" w:cs="Arial"/>
          <w:sz w:val="20"/>
          <w:szCs w:val="20"/>
        </w:rPr>
        <w:tab/>
        <w:t xml:space="preserve">  Where </w:t>
      </w:r>
      <w:proofErr w:type="spellStart"/>
      <w:r w:rsidRPr="00430E3A">
        <w:rPr>
          <w:rFonts w:ascii="Arial" w:hAnsi="Arial" w:cs="Arial"/>
          <w:sz w:val="20"/>
          <w:szCs w:val="20"/>
        </w:rPr>
        <w:t>Internal_Order_No</w:t>
      </w:r>
      <w:proofErr w:type="spellEnd"/>
      <w:r w:rsidRPr="00430E3A">
        <w:rPr>
          <w:rFonts w:ascii="Arial" w:hAnsi="Arial" w:cs="Arial"/>
          <w:sz w:val="20"/>
          <w:szCs w:val="20"/>
        </w:rPr>
        <w:t xml:space="preserve"> = </w:t>
      </w:r>
      <w:proofErr w:type="spellStart"/>
      <w:r w:rsidRPr="00430E3A">
        <w:rPr>
          <w:rFonts w:ascii="Arial" w:hAnsi="Arial" w:cs="Arial"/>
          <w:sz w:val="20"/>
          <w:szCs w:val="20"/>
        </w:rPr>
        <w:t>Internal_Order_No_In</w:t>
      </w:r>
      <w:proofErr w:type="spellEnd"/>
      <w:r w:rsidRPr="00430E3A">
        <w:rPr>
          <w:rFonts w:ascii="Arial" w:hAnsi="Arial" w:cs="Arial"/>
          <w:sz w:val="20"/>
          <w:szCs w:val="20"/>
        </w:rPr>
        <w:t>;</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Return </w:t>
      </w:r>
      <w:proofErr w:type="spellStart"/>
      <w:r w:rsidRPr="00430E3A">
        <w:rPr>
          <w:rFonts w:ascii="Arial" w:hAnsi="Arial" w:cs="Arial"/>
          <w:sz w:val="20"/>
          <w:szCs w:val="20"/>
        </w:rPr>
        <w:t>vStatusIn</w:t>
      </w:r>
      <w:proofErr w:type="spellEnd"/>
      <w:r w:rsidRPr="00430E3A">
        <w:rPr>
          <w:rFonts w:ascii="Arial" w:hAnsi="Arial" w:cs="Arial"/>
          <w:sz w:val="20"/>
          <w:szCs w:val="20"/>
        </w:rPr>
        <w:t>;</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End IF;</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End If;</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EXCEPTION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WHEN OTHERS THEN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  </w:t>
      </w:r>
      <w:proofErr w:type="spellStart"/>
      <w:r w:rsidRPr="00430E3A">
        <w:rPr>
          <w:rFonts w:ascii="Arial" w:hAnsi="Arial" w:cs="Arial"/>
          <w:sz w:val="20"/>
          <w:szCs w:val="20"/>
        </w:rPr>
        <w:t>show_</w:t>
      </w:r>
      <w:proofErr w:type="gramStart"/>
      <w:r w:rsidRPr="00430E3A">
        <w:rPr>
          <w:rFonts w:ascii="Arial" w:hAnsi="Arial" w:cs="Arial"/>
          <w:sz w:val="20"/>
          <w:szCs w:val="20"/>
        </w:rPr>
        <w:t>message</w:t>
      </w:r>
      <w:proofErr w:type="spellEnd"/>
      <w:r w:rsidRPr="00430E3A">
        <w:rPr>
          <w:rFonts w:ascii="Arial" w:hAnsi="Arial" w:cs="Arial"/>
          <w:sz w:val="20"/>
          <w:szCs w:val="20"/>
        </w:rPr>
        <w:t>(</w:t>
      </w:r>
      <w:proofErr w:type="gramEnd"/>
      <w:r w:rsidRPr="00430E3A">
        <w:rPr>
          <w:rFonts w:ascii="Arial" w:hAnsi="Arial" w:cs="Arial"/>
          <w:sz w:val="20"/>
          <w:szCs w:val="20"/>
        </w:rPr>
        <w:t>SQLERRM, 'ERROR_ALERT', 'GET_STATUS');</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  RAISE;</w:t>
      </w:r>
    </w:p>
    <w:p w:rsidR="0073714C"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END;</w:t>
      </w:r>
    </w:p>
    <w:p w:rsidR="0073714C" w:rsidRDefault="0073714C" w:rsidP="0073714C">
      <w:pPr>
        <w:keepNext/>
        <w:autoSpaceDE w:val="0"/>
        <w:autoSpaceDN w:val="0"/>
        <w:adjustRightInd w:val="0"/>
        <w:ind w:left="720"/>
        <w:rPr>
          <w:rFonts w:ascii="Arial" w:hAnsi="Arial" w:cs="Arial"/>
          <w:sz w:val="20"/>
          <w:szCs w:val="20"/>
        </w:rPr>
      </w:pPr>
    </w:p>
    <w:p w:rsidR="0073714C" w:rsidRDefault="0073714C" w:rsidP="0073714C">
      <w:pPr>
        <w:keepNext/>
        <w:autoSpaceDE w:val="0"/>
        <w:autoSpaceDN w:val="0"/>
        <w:adjustRightInd w:val="0"/>
        <w:ind w:left="720"/>
        <w:rPr>
          <w:rFonts w:ascii="Arial" w:hAnsi="Arial" w:cs="Arial"/>
          <w:sz w:val="20"/>
          <w:szCs w:val="20"/>
        </w:rPr>
      </w:pPr>
      <w:r>
        <w:rPr>
          <w:rFonts w:ascii="Arial" w:hAnsi="Arial" w:cs="Arial"/>
          <w:b/>
          <w:sz w:val="20"/>
          <w:szCs w:val="20"/>
        </w:rPr>
        <w:t xml:space="preserve">Program </w:t>
      </w:r>
      <w:r>
        <w:rPr>
          <w:rFonts w:ascii="Arial" w:hAnsi="Arial" w:cs="Arial"/>
          <w:sz w:val="20"/>
          <w:szCs w:val="20"/>
        </w:rPr>
        <w:t>is currently calculated as a PLSQL function in an Oracle form</w:t>
      </w:r>
    </w:p>
    <w:p w:rsidR="0073714C" w:rsidRDefault="0073714C" w:rsidP="0073714C">
      <w:pPr>
        <w:keepNext/>
        <w:autoSpaceDE w:val="0"/>
        <w:autoSpaceDN w:val="0"/>
        <w:adjustRightInd w:val="0"/>
        <w:ind w:left="144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 xml:space="preserve">FUNCTION </w:t>
      </w:r>
      <w:proofErr w:type="spellStart"/>
      <w:r w:rsidRPr="00430E3A">
        <w:rPr>
          <w:rFonts w:ascii="Arial" w:hAnsi="Arial" w:cs="Arial"/>
          <w:sz w:val="20"/>
          <w:szCs w:val="20"/>
        </w:rPr>
        <w:t>Get_Program_Name</w:t>
      </w:r>
      <w:proofErr w:type="spellEnd"/>
      <w:r w:rsidRPr="00430E3A">
        <w:rPr>
          <w:rFonts w:ascii="Arial" w:hAnsi="Arial" w:cs="Arial"/>
          <w:sz w:val="20"/>
          <w:szCs w:val="20"/>
        </w:rPr>
        <w:t xml:space="preserve"> (</w:t>
      </w:r>
      <w:proofErr w:type="spellStart"/>
      <w:r w:rsidRPr="00430E3A">
        <w:rPr>
          <w:rFonts w:ascii="Arial" w:hAnsi="Arial" w:cs="Arial"/>
          <w:sz w:val="20"/>
          <w:szCs w:val="20"/>
        </w:rPr>
        <w:t>Program_In</w:t>
      </w:r>
      <w:proofErr w:type="spellEnd"/>
      <w:r w:rsidRPr="00430E3A">
        <w:rPr>
          <w:rFonts w:ascii="Arial" w:hAnsi="Arial" w:cs="Arial"/>
          <w:sz w:val="20"/>
          <w:szCs w:val="20"/>
        </w:rPr>
        <w:t xml:space="preserve"> IN Varchar2) RETURN VARCHAR2 IS</w:t>
      </w:r>
    </w:p>
    <w:p w:rsidR="0073714C" w:rsidRDefault="0073714C" w:rsidP="0073714C">
      <w:pPr>
        <w:keepNext/>
        <w:autoSpaceDE w:val="0"/>
        <w:autoSpaceDN w:val="0"/>
        <w:adjustRightInd w:val="0"/>
        <w:ind w:left="144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proofErr w:type="spellStart"/>
      <w:r w:rsidRPr="00430E3A">
        <w:rPr>
          <w:rFonts w:ascii="Arial" w:hAnsi="Arial" w:cs="Arial"/>
          <w:sz w:val="20"/>
          <w:szCs w:val="20"/>
        </w:rPr>
        <w:t>v_Program_Name</w:t>
      </w:r>
      <w:proofErr w:type="spellEnd"/>
      <w:r w:rsidRPr="00430E3A">
        <w:rPr>
          <w:rFonts w:ascii="Arial" w:hAnsi="Arial" w:cs="Arial"/>
          <w:sz w:val="20"/>
          <w:szCs w:val="20"/>
        </w:rPr>
        <w:t xml:space="preserve">      </w:t>
      </w:r>
      <w:proofErr w:type="spellStart"/>
      <w:r w:rsidRPr="00430E3A">
        <w:rPr>
          <w:rFonts w:ascii="Arial" w:hAnsi="Arial" w:cs="Arial"/>
          <w:sz w:val="20"/>
          <w:szCs w:val="20"/>
        </w:rPr>
        <w:t>escm.escm_program_code.Program_Name%TYPE</w:t>
      </w:r>
      <w:proofErr w:type="spellEnd"/>
      <w:r w:rsidRPr="00430E3A">
        <w:rPr>
          <w:rFonts w:ascii="Arial" w:hAnsi="Arial" w:cs="Arial"/>
          <w:sz w:val="20"/>
          <w:szCs w:val="20"/>
        </w:rPr>
        <w:t>;</w:t>
      </w:r>
    </w:p>
    <w:p w:rsidR="0073714C" w:rsidRPr="00430E3A" w:rsidRDefault="0073714C" w:rsidP="0073714C">
      <w:pPr>
        <w:keepNext/>
        <w:autoSpaceDE w:val="0"/>
        <w:autoSpaceDN w:val="0"/>
        <w:adjustRightInd w:val="0"/>
        <w:ind w:left="1440"/>
        <w:rPr>
          <w:rFonts w:ascii="Arial" w:hAnsi="Arial" w:cs="Arial"/>
          <w:sz w:val="20"/>
          <w:szCs w:val="20"/>
        </w:rPr>
      </w:pP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Begin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IF </w:t>
      </w:r>
      <w:proofErr w:type="spellStart"/>
      <w:r w:rsidRPr="00430E3A">
        <w:rPr>
          <w:rFonts w:ascii="Arial" w:hAnsi="Arial" w:cs="Arial"/>
          <w:sz w:val="20"/>
          <w:szCs w:val="20"/>
        </w:rPr>
        <w:t>Program_In</w:t>
      </w:r>
      <w:proofErr w:type="spellEnd"/>
      <w:r w:rsidRPr="00430E3A">
        <w:rPr>
          <w:rFonts w:ascii="Arial" w:hAnsi="Arial" w:cs="Arial"/>
          <w:sz w:val="20"/>
          <w:szCs w:val="20"/>
        </w:rPr>
        <w:t xml:space="preserve"> is null then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Return 'NONE';</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Else</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r>
      <w:proofErr w:type="gramStart"/>
      <w:r w:rsidRPr="00430E3A">
        <w:rPr>
          <w:rFonts w:ascii="Arial" w:hAnsi="Arial" w:cs="Arial"/>
          <w:sz w:val="20"/>
          <w:szCs w:val="20"/>
        </w:rPr>
        <w:t>select</w:t>
      </w:r>
      <w:proofErr w:type="gramEnd"/>
      <w:r w:rsidRPr="00430E3A">
        <w:rPr>
          <w:rFonts w:ascii="Arial" w:hAnsi="Arial" w:cs="Arial"/>
          <w:sz w:val="20"/>
          <w:szCs w:val="20"/>
        </w:rPr>
        <w:t xml:space="preserve"> distinct </w:t>
      </w:r>
      <w:proofErr w:type="spellStart"/>
      <w:r w:rsidRPr="00430E3A">
        <w:rPr>
          <w:rFonts w:ascii="Arial" w:hAnsi="Arial" w:cs="Arial"/>
          <w:sz w:val="20"/>
          <w:szCs w:val="20"/>
        </w:rPr>
        <w:t>substr</w:t>
      </w:r>
      <w:proofErr w:type="spellEnd"/>
      <w:r w:rsidRPr="00430E3A">
        <w:rPr>
          <w:rFonts w:ascii="Arial" w:hAnsi="Arial" w:cs="Arial"/>
          <w:sz w:val="20"/>
          <w:szCs w:val="20"/>
        </w:rPr>
        <w:t xml:space="preserve">(Program_Name,1,4) into </w:t>
      </w:r>
      <w:proofErr w:type="spellStart"/>
      <w:r w:rsidRPr="00430E3A">
        <w:rPr>
          <w:rFonts w:ascii="Arial" w:hAnsi="Arial" w:cs="Arial"/>
          <w:sz w:val="20"/>
          <w:szCs w:val="20"/>
        </w:rPr>
        <w:t>v_Program_Name</w:t>
      </w:r>
      <w:proofErr w:type="spellEnd"/>
      <w:r w:rsidRPr="00430E3A">
        <w:rPr>
          <w:rFonts w:ascii="Arial" w:hAnsi="Arial" w:cs="Arial"/>
          <w:sz w:val="20"/>
          <w:szCs w:val="20"/>
        </w:rPr>
        <w:t xml:space="preserve"> from </w:t>
      </w:r>
      <w:proofErr w:type="spellStart"/>
      <w:r w:rsidRPr="00430E3A">
        <w:rPr>
          <w:rFonts w:ascii="Arial" w:hAnsi="Arial" w:cs="Arial"/>
          <w:sz w:val="20"/>
          <w:szCs w:val="20"/>
        </w:rPr>
        <w:t>escm.escm_program_code</w:t>
      </w:r>
      <w:proofErr w:type="spellEnd"/>
      <w:r w:rsidRPr="00430E3A">
        <w:rPr>
          <w:rFonts w:ascii="Arial" w:hAnsi="Arial" w:cs="Arial"/>
          <w:sz w:val="20"/>
          <w:szCs w:val="20"/>
        </w:rPr>
        <w:t xml:space="preserve"> </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Where </w:t>
      </w:r>
      <w:proofErr w:type="spellStart"/>
      <w:r w:rsidRPr="00430E3A">
        <w:rPr>
          <w:rFonts w:ascii="Arial" w:hAnsi="Arial" w:cs="Arial"/>
          <w:sz w:val="20"/>
          <w:szCs w:val="20"/>
        </w:rPr>
        <w:t>program_</w:t>
      </w:r>
      <w:proofErr w:type="gramStart"/>
      <w:r w:rsidRPr="00430E3A">
        <w:rPr>
          <w:rFonts w:ascii="Arial" w:hAnsi="Arial" w:cs="Arial"/>
          <w:sz w:val="20"/>
          <w:szCs w:val="20"/>
        </w:rPr>
        <w:t>code</w:t>
      </w:r>
      <w:proofErr w:type="spellEnd"/>
      <w:r w:rsidRPr="00430E3A">
        <w:rPr>
          <w:rFonts w:ascii="Arial" w:hAnsi="Arial" w:cs="Arial"/>
          <w:sz w:val="20"/>
          <w:szCs w:val="20"/>
        </w:rPr>
        <w:t xml:space="preserve">  =</w:t>
      </w:r>
      <w:proofErr w:type="gramEnd"/>
      <w:r w:rsidRPr="00430E3A">
        <w:rPr>
          <w:rFonts w:ascii="Arial" w:hAnsi="Arial" w:cs="Arial"/>
          <w:sz w:val="20"/>
          <w:szCs w:val="20"/>
        </w:rPr>
        <w:t xml:space="preserve"> </w:t>
      </w:r>
      <w:proofErr w:type="spellStart"/>
      <w:r w:rsidRPr="00430E3A">
        <w:rPr>
          <w:rFonts w:ascii="Arial" w:hAnsi="Arial" w:cs="Arial"/>
          <w:sz w:val="20"/>
          <w:szCs w:val="20"/>
        </w:rPr>
        <w:t>Program_In</w:t>
      </w:r>
      <w:proofErr w:type="spellEnd"/>
      <w:r w:rsidRPr="00430E3A">
        <w:rPr>
          <w:rFonts w:ascii="Arial" w:hAnsi="Arial" w:cs="Arial"/>
          <w:sz w:val="20"/>
          <w:szCs w:val="20"/>
        </w:rPr>
        <w:t>;</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  Return </w:t>
      </w:r>
      <w:proofErr w:type="spellStart"/>
      <w:proofErr w:type="gramStart"/>
      <w:r w:rsidRPr="00430E3A">
        <w:rPr>
          <w:rFonts w:ascii="Arial" w:hAnsi="Arial" w:cs="Arial"/>
          <w:sz w:val="20"/>
          <w:szCs w:val="20"/>
        </w:rPr>
        <w:t>nvl</w:t>
      </w:r>
      <w:proofErr w:type="spellEnd"/>
      <w:r w:rsidRPr="00430E3A">
        <w:rPr>
          <w:rFonts w:ascii="Arial" w:hAnsi="Arial" w:cs="Arial"/>
          <w:sz w:val="20"/>
          <w:szCs w:val="20"/>
        </w:rPr>
        <w:t>(</w:t>
      </w:r>
      <w:proofErr w:type="spellStart"/>
      <w:proofErr w:type="gramEnd"/>
      <w:r w:rsidRPr="00430E3A">
        <w:rPr>
          <w:rFonts w:ascii="Arial" w:hAnsi="Arial" w:cs="Arial"/>
          <w:sz w:val="20"/>
          <w:szCs w:val="20"/>
        </w:rPr>
        <w:t>v_Program_Name,'NONE</w:t>
      </w:r>
      <w:proofErr w:type="spellEnd"/>
      <w:r w:rsidRPr="00430E3A">
        <w:rPr>
          <w:rFonts w:ascii="Arial" w:hAnsi="Arial" w:cs="Arial"/>
          <w:sz w:val="20"/>
          <w:szCs w:val="20"/>
        </w:rPr>
        <w:t>');</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END IF;</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EXCEPTION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WHEN OTHERS THEN</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r>
      <w:r w:rsidRPr="00430E3A">
        <w:rPr>
          <w:rFonts w:ascii="Arial" w:hAnsi="Arial" w:cs="Arial"/>
          <w:sz w:val="20"/>
          <w:szCs w:val="20"/>
        </w:rPr>
        <w:tab/>
        <w:t xml:space="preserve">  </w:t>
      </w:r>
      <w:proofErr w:type="spellStart"/>
      <w:r w:rsidRPr="00430E3A">
        <w:rPr>
          <w:rFonts w:ascii="Arial" w:hAnsi="Arial" w:cs="Arial"/>
          <w:sz w:val="20"/>
          <w:szCs w:val="20"/>
        </w:rPr>
        <w:t>show_</w:t>
      </w:r>
      <w:proofErr w:type="gramStart"/>
      <w:r w:rsidRPr="00430E3A">
        <w:rPr>
          <w:rFonts w:ascii="Arial" w:hAnsi="Arial" w:cs="Arial"/>
          <w:sz w:val="20"/>
          <w:szCs w:val="20"/>
        </w:rPr>
        <w:t>message</w:t>
      </w:r>
      <w:proofErr w:type="spellEnd"/>
      <w:r w:rsidRPr="00430E3A">
        <w:rPr>
          <w:rFonts w:ascii="Arial" w:hAnsi="Arial" w:cs="Arial"/>
          <w:sz w:val="20"/>
          <w:szCs w:val="20"/>
        </w:rPr>
        <w:t>(</w:t>
      </w:r>
      <w:proofErr w:type="gramEnd"/>
      <w:r w:rsidRPr="00430E3A">
        <w:rPr>
          <w:rFonts w:ascii="Arial" w:hAnsi="Arial" w:cs="Arial"/>
          <w:sz w:val="20"/>
          <w:szCs w:val="20"/>
        </w:rPr>
        <w:t>SQLERRM, 'ERROR_ALERT', 'GET_PROGRAM_NAME');</w:t>
      </w:r>
    </w:p>
    <w:p w:rsidR="0073714C" w:rsidRPr="00430E3A"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ab/>
        <w:t xml:space="preserve">  RAISE;</w:t>
      </w:r>
    </w:p>
    <w:p w:rsidR="0073714C" w:rsidRDefault="0073714C" w:rsidP="0073714C">
      <w:pPr>
        <w:keepNext/>
        <w:autoSpaceDE w:val="0"/>
        <w:autoSpaceDN w:val="0"/>
        <w:adjustRightInd w:val="0"/>
        <w:ind w:left="1440"/>
        <w:rPr>
          <w:rFonts w:ascii="Arial" w:hAnsi="Arial" w:cs="Arial"/>
          <w:sz w:val="20"/>
          <w:szCs w:val="20"/>
        </w:rPr>
      </w:pPr>
      <w:r w:rsidRPr="00430E3A">
        <w:rPr>
          <w:rFonts w:ascii="Arial" w:hAnsi="Arial" w:cs="Arial"/>
          <w:sz w:val="20"/>
          <w:szCs w:val="20"/>
        </w:rPr>
        <w:t>End;</w:t>
      </w:r>
    </w:p>
    <w:p w:rsidR="0073714C" w:rsidRDefault="0073714C" w:rsidP="0073714C">
      <w:pPr>
        <w:keepNext/>
        <w:autoSpaceDE w:val="0"/>
        <w:autoSpaceDN w:val="0"/>
        <w:adjustRightInd w:val="0"/>
        <w:ind w:left="720"/>
        <w:rPr>
          <w:rFonts w:ascii="Arial" w:hAnsi="Arial" w:cs="Arial"/>
          <w:sz w:val="20"/>
          <w:szCs w:val="20"/>
        </w:rPr>
      </w:pPr>
      <w:r>
        <w:rPr>
          <w:rFonts w:ascii="Arial" w:hAnsi="Arial" w:cs="Arial"/>
          <w:b/>
          <w:sz w:val="20"/>
          <w:szCs w:val="20"/>
        </w:rPr>
        <w:t xml:space="preserve">Site </w:t>
      </w:r>
      <w:r>
        <w:rPr>
          <w:rFonts w:ascii="Arial" w:hAnsi="Arial" w:cs="Arial"/>
          <w:sz w:val="20"/>
          <w:szCs w:val="20"/>
        </w:rPr>
        <w:t>is currently calculated as a PLSQL function in an Oracle form</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FUNCTION </w:t>
      </w:r>
      <w:proofErr w:type="spellStart"/>
      <w:r w:rsidRPr="0073714C">
        <w:rPr>
          <w:rFonts w:ascii="Arial" w:hAnsi="Arial" w:cs="Arial"/>
          <w:sz w:val="20"/>
          <w:szCs w:val="20"/>
        </w:rPr>
        <w:t>Get_</w:t>
      </w:r>
      <w:proofErr w:type="gramStart"/>
      <w:r w:rsidRPr="0073714C">
        <w:rPr>
          <w:rFonts w:ascii="Arial" w:hAnsi="Arial" w:cs="Arial"/>
          <w:sz w:val="20"/>
          <w:szCs w:val="20"/>
        </w:rPr>
        <w:t>Site</w:t>
      </w:r>
      <w:proofErr w:type="spellEnd"/>
      <w:r w:rsidRPr="0073714C">
        <w:rPr>
          <w:rFonts w:ascii="Arial" w:hAnsi="Arial" w:cs="Arial"/>
          <w:sz w:val="20"/>
          <w:szCs w:val="20"/>
        </w:rPr>
        <w:t>(</w:t>
      </w:r>
      <w:proofErr w:type="spellStart"/>
      <w:proofErr w:type="gramEnd"/>
      <w:r w:rsidRPr="0073714C">
        <w:rPr>
          <w:rFonts w:ascii="Arial" w:hAnsi="Arial" w:cs="Arial"/>
          <w:sz w:val="20"/>
          <w:szCs w:val="20"/>
        </w:rPr>
        <w:t>Part_IN</w:t>
      </w:r>
      <w:proofErr w:type="spellEnd"/>
      <w:r w:rsidRPr="0073714C">
        <w:rPr>
          <w:rFonts w:ascii="Arial" w:hAnsi="Arial" w:cs="Arial"/>
          <w:sz w:val="20"/>
          <w:szCs w:val="20"/>
        </w:rPr>
        <w:t xml:space="preserve"> IN Varchar2) RETURN VARCHAR2 IS</w:t>
      </w:r>
    </w:p>
    <w:p w:rsidR="0073714C" w:rsidRPr="0073714C" w:rsidRDefault="0073714C" w:rsidP="0073714C">
      <w:pPr>
        <w:keepNext/>
        <w:autoSpaceDE w:val="0"/>
        <w:autoSpaceDN w:val="0"/>
        <w:adjustRightInd w:val="0"/>
        <w:ind w:left="1440"/>
        <w:rPr>
          <w:rFonts w:ascii="Arial" w:hAnsi="Arial" w:cs="Arial"/>
          <w:sz w:val="20"/>
          <w:szCs w:val="20"/>
        </w:rPr>
      </w:pPr>
    </w:p>
    <w:p w:rsidR="0073714C" w:rsidRPr="0073714C" w:rsidRDefault="0073714C" w:rsidP="0073714C">
      <w:pPr>
        <w:keepNext/>
        <w:autoSpaceDE w:val="0"/>
        <w:autoSpaceDN w:val="0"/>
        <w:adjustRightInd w:val="0"/>
        <w:ind w:left="1440"/>
        <w:rPr>
          <w:rFonts w:ascii="Arial" w:hAnsi="Arial" w:cs="Arial"/>
          <w:sz w:val="20"/>
          <w:szCs w:val="20"/>
        </w:rPr>
      </w:pPr>
      <w:proofErr w:type="spellStart"/>
      <w:r w:rsidRPr="0073714C">
        <w:rPr>
          <w:rFonts w:ascii="Arial" w:hAnsi="Arial" w:cs="Arial"/>
          <w:sz w:val="20"/>
          <w:szCs w:val="20"/>
        </w:rPr>
        <w:t>v_Site_Name</w:t>
      </w:r>
      <w:proofErr w:type="spellEnd"/>
      <w:r w:rsidRPr="0073714C">
        <w:rPr>
          <w:rFonts w:ascii="Arial" w:hAnsi="Arial" w:cs="Arial"/>
          <w:sz w:val="20"/>
          <w:szCs w:val="20"/>
        </w:rPr>
        <w:t xml:space="preserve">   </w:t>
      </w:r>
      <w:proofErr w:type="gramStart"/>
      <w:r w:rsidRPr="0073714C">
        <w:rPr>
          <w:rFonts w:ascii="Arial" w:hAnsi="Arial" w:cs="Arial"/>
          <w:sz w:val="20"/>
          <w:szCs w:val="20"/>
        </w:rPr>
        <w:t>Varchar2(</w:t>
      </w:r>
      <w:proofErr w:type="gramEnd"/>
      <w:r w:rsidRPr="0073714C">
        <w:rPr>
          <w:rFonts w:ascii="Arial" w:hAnsi="Arial" w:cs="Arial"/>
          <w:sz w:val="20"/>
          <w:szCs w:val="20"/>
        </w:rPr>
        <w:t>256);</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lastRenderedPageBreak/>
        <w:t>BEGIN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 xml:space="preserve">IF </w:t>
      </w:r>
      <w:proofErr w:type="spellStart"/>
      <w:r w:rsidRPr="0073714C">
        <w:rPr>
          <w:rFonts w:ascii="Arial" w:hAnsi="Arial" w:cs="Arial"/>
          <w:sz w:val="20"/>
          <w:szCs w:val="20"/>
        </w:rPr>
        <w:t>Part_IN</w:t>
      </w:r>
      <w:proofErr w:type="spellEnd"/>
      <w:r w:rsidRPr="0073714C">
        <w:rPr>
          <w:rFonts w:ascii="Arial" w:hAnsi="Arial" w:cs="Arial"/>
          <w:sz w:val="20"/>
          <w:szCs w:val="20"/>
        </w:rPr>
        <w:t xml:space="preserve"> is null then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r>
      <w:r w:rsidRPr="0073714C">
        <w:rPr>
          <w:rFonts w:ascii="Arial" w:hAnsi="Arial" w:cs="Arial"/>
          <w:sz w:val="20"/>
          <w:szCs w:val="20"/>
        </w:rPr>
        <w:tab/>
        <w:t>Return 'NONE';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Else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 xml:space="preserve"> Select </w:t>
      </w:r>
      <w:proofErr w:type="spellStart"/>
      <w:r w:rsidRPr="0073714C">
        <w:rPr>
          <w:rFonts w:ascii="Arial" w:hAnsi="Arial" w:cs="Arial"/>
          <w:sz w:val="20"/>
          <w:szCs w:val="20"/>
        </w:rPr>
        <w:t>purchasing_site</w:t>
      </w:r>
      <w:proofErr w:type="spellEnd"/>
      <w:r w:rsidRPr="0073714C">
        <w:rPr>
          <w:rFonts w:ascii="Arial" w:hAnsi="Arial" w:cs="Arial"/>
          <w:sz w:val="20"/>
          <w:szCs w:val="20"/>
        </w:rPr>
        <w:t xml:space="preserve"> </w:t>
      </w:r>
      <w:proofErr w:type="gramStart"/>
      <w:r w:rsidRPr="0073714C">
        <w:rPr>
          <w:rFonts w:ascii="Arial" w:hAnsi="Arial" w:cs="Arial"/>
          <w:sz w:val="20"/>
          <w:szCs w:val="20"/>
        </w:rPr>
        <w:t>Into</w:t>
      </w:r>
      <w:proofErr w:type="gramEnd"/>
      <w:r w:rsidRPr="0073714C">
        <w:rPr>
          <w:rFonts w:ascii="Arial" w:hAnsi="Arial" w:cs="Arial"/>
          <w:sz w:val="20"/>
          <w:szCs w:val="20"/>
        </w:rPr>
        <w:t xml:space="preserve"> </w:t>
      </w:r>
      <w:proofErr w:type="spellStart"/>
      <w:r w:rsidRPr="0073714C">
        <w:rPr>
          <w:rFonts w:ascii="Arial" w:hAnsi="Arial" w:cs="Arial"/>
          <w:sz w:val="20"/>
          <w:szCs w:val="20"/>
        </w:rPr>
        <w:t>v_Site_Name</w:t>
      </w:r>
      <w:proofErr w:type="spellEnd"/>
      <w:r w:rsidRPr="0073714C">
        <w:rPr>
          <w:rFonts w:ascii="Arial" w:hAnsi="Arial" w:cs="Arial"/>
          <w:sz w:val="20"/>
          <w:szCs w:val="20"/>
        </w:rPr>
        <w:t xml:space="preserve"> from </w:t>
      </w:r>
      <w:proofErr w:type="spellStart"/>
      <w:r w:rsidRPr="0073714C">
        <w:rPr>
          <w:rFonts w:ascii="Arial" w:hAnsi="Arial" w:cs="Arial"/>
          <w:sz w:val="20"/>
          <w:szCs w:val="20"/>
        </w:rPr>
        <w:t>escm.escm_cbom_part</w:t>
      </w:r>
      <w:proofErr w:type="spellEnd"/>
      <w:r w:rsidRPr="0073714C">
        <w:rPr>
          <w:rFonts w:ascii="Arial" w:hAnsi="Arial" w:cs="Arial"/>
          <w:sz w:val="20"/>
          <w:szCs w:val="20"/>
        </w:rPr>
        <w:t xml:space="preserve"> where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proofErr w:type="spellStart"/>
      <w:r w:rsidRPr="0073714C">
        <w:rPr>
          <w:rFonts w:ascii="Arial" w:hAnsi="Arial" w:cs="Arial"/>
          <w:sz w:val="20"/>
          <w:szCs w:val="20"/>
        </w:rPr>
        <w:t>Part_no</w:t>
      </w:r>
      <w:proofErr w:type="spellEnd"/>
      <w:r w:rsidRPr="0073714C">
        <w:rPr>
          <w:rFonts w:ascii="Arial" w:hAnsi="Arial" w:cs="Arial"/>
          <w:sz w:val="20"/>
          <w:szCs w:val="20"/>
        </w:rPr>
        <w:t xml:space="preserve"> = </w:t>
      </w:r>
      <w:proofErr w:type="spellStart"/>
      <w:r w:rsidRPr="0073714C">
        <w:rPr>
          <w:rFonts w:ascii="Arial" w:hAnsi="Arial" w:cs="Arial"/>
          <w:sz w:val="20"/>
          <w:szCs w:val="20"/>
        </w:rPr>
        <w:t>Part_IN</w:t>
      </w:r>
      <w:proofErr w:type="spellEnd"/>
      <w:r w:rsidRPr="0073714C">
        <w:rPr>
          <w:rFonts w:ascii="Arial" w:hAnsi="Arial" w:cs="Arial"/>
          <w:sz w:val="20"/>
          <w:szCs w:val="20"/>
        </w:rPr>
        <w:t>;</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 xml:space="preserve">   Return </w:t>
      </w:r>
      <w:proofErr w:type="spellStart"/>
      <w:proofErr w:type="gramStart"/>
      <w:r w:rsidRPr="0073714C">
        <w:rPr>
          <w:rFonts w:ascii="Arial" w:hAnsi="Arial" w:cs="Arial"/>
          <w:sz w:val="20"/>
          <w:szCs w:val="20"/>
        </w:rPr>
        <w:t>nvl</w:t>
      </w:r>
      <w:proofErr w:type="spellEnd"/>
      <w:r w:rsidRPr="0073714C">
        <w:rPr>
          <w:rFonts w:ascii="Arial" w:hAnsi="Arial" w:cs="Arial"/>
          <w:sz w:val="20"/>
          <w:szCs w:val="20"/>
        </w:rPr>
        <w:t>(</w:t>
      </w:r>
      <w:proofErr w:type="spellStart"/>
      <w:proofErr w:type="gramEnd"/>
      <w:r w:rsidRPr="0073714C">
        <w:rPr>
          <w:rFonts w:ascii="Arial" w:hAnsi="Arial" w:cs="Arial"/>
          <w:sz w:val="20"/>
          <w:szCs w:val="20"/>
        </w:rPr>
        <w:t>v_Site_Name,'Not</w:t>
      </w:r>
      <w:proofErr w:type="spellEnd"/>
      <w:r w:rsidRPr="0073714C">
        <w:rPr>
          <w:rFonts w:ascii="Arial" w:hAnsi="Arial" w:cs="Arial"/>
          <w:sz w:val="20"/>
          <w:szCs w:val="20"/>
        </w:rPr>
        <w:t xml:space="preserve"> Found');</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END IF;</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EXCEPTION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WHEN OTHERS THEN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IF SQLERRM LIKE '%01403%' THEN</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 xml:space="preserve">    </w:t>
      </w:r>
      <w:r w:rsidRPr="0073714C">
        <w:rPr>
          <w:rFonts w:ascii="Arial" w:hAnsi="Arial" w:cs="Arial"/>
          <w:sz w:val="20"/>
          <w:szCs w:val="20"/>
        </w:rPr>
        <w:tab/>
        <w:t>Return 'None Found';</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r>
      <w:r w:rsidRPr="0073714C">
        <w:rPr>
          <w:rFonts w:ascii="Arial" w:hAnsi="Arial" w:cs="Arial"/>
          <w:sz w:val="20"/>
          <w:szCs w:val="20"/>
        </w:rPr>
        <w:tab/>
        <w:t>Else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r>
      <w:r w:rsidRPr="0073714C">
        <w:rPr>
          <w:rFonts w:ascii="Arial" w:hAnsi="Arial" w:cs="Arial"/>
          <w:sz w:val="20"/>
          <w:szCs w:val="20"/>
        </w:rPr>
        <w:tab/>
        <w:t xml:space="preserve">  </w:t>
      </w:r>
      <w:proofErr w:type="spellStart"/>
      <w:r w:rsidRPr="0073714C">
        <w:rPr>
          <w:rFonts w:ascii="Arial" w:hAnsi="Arial" w:cs="Arial"/>
          <w:sz w:val="20"/>
          <w:szCs w:val="20"/>
        </w:rPr>
        <w:t>show_</w:t>
      </w:r>
      <w:proofErr w:type="gramStart"/>
      <w:r w:rsidRPr="0073714C">
        <w:rPr>
          <w:rFonts w:ascii="Arial" w:hAnsi="Arial" w:cs="Arial"/>
          <w:sz w:val="20"/>
          <w:szCs w:val="20"/>
        </w:rPr>
        <w:t>message</w:t>
      </w:r>
      <w:proofErr w:type="spellEnd"/>
      <w:r w:rsidRPr="0073714C">
        <w:rPr>
          <w:rFonts w:ascii="Arial" w:hAnsi="Arial" w:cs="Arial"/>
          <w:sz w:val="20"/>
          <w:szCs w:val="20"/>
        </w:rPr>
        <w:t>(</w:t>
      </w:r>
      <w:proofErr w:type="gramEnd"/>
      <w:r w:rsidRPr="0073714C">
        <w:rPr>
          <w:rFonts w:ascii="Arial" w:hAnsi="Arial" w:cs="Arial"/>
          <w:sz w:val="20"/>
          <w:szCs w:val="20"/>
        </w:rPr>
        <w:t>SQLERRM, 'ERROR_ALERT', '</w:t>
      </w:r>
      <w:proofErr w:type="spellStart"/>
      <w:r w:rsidRPr="0073714C">
        <w:rPr>
          <w:rFonts w:ascii="Arial" w:hAnsi="Arial" w:cs="Arial"/>
          <w:sz w:val="20"/>
          <w:szCs w:val="20"/>
        </w:rPr>
        <w:t>Get_Site</w:t>
      </w:r>
      <w:proofErr w:type="spellEnd"/>
      <w:r w:rsidRPr="0073714C">
        <w:rPr>
          <w:rFonts w:ascii="Arial" w:hAnsi="Arial" w:cs="Arial"/>
          <w:sz w:val="20"/>
          <w:szCs w:val="20"/>
        </w:rPr>
        <w:t>');</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 xml:space="preserve">  RAISE;</w:t>
      </w:r>
    </w:p>
    <w:p w:rsidR="0073714C" w:rsidRP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ab/>
        <w:t xml:space="preserve">  End if;</w:t>
      </w:r>
    </w:p>
    <w:p w:rsidR="0073714C" w:rsidRDefault="0073714C" w:rsidP="0073714C">
      <w:pPr>
        <w:keepNext/>
        <w:autoSpaceDE w:val="0"/>
        <w:autoSpaceDN w:val="0"/>
        <w:adjustRightInd w:val="0"/>
        <w:ind w:left="1440"/>
        <w:rPr>
          <w:rFonts w:ascii="Arial" w:hAnsi="Arial" w:cs="Arial"/>
          <w:sz w:val="20"/>
          <w:szCs w:val="20"/>
        </w:rPr>
      </w:pPr>
      <w:r w:rsidRPr="0073714C">
        <w:rPr>
          <w:rFonts w:ascii="Arial" w:hAnsi="Arial" w:cs="Arial"/>
          <w:sz w:val="20"/>
          <w:szCs w:val="20"/>
        </w:rPr>
        <w:t>END;</w:t>
      </w:r>
    </w:p>
    <w:p w:rsidR="0073714C" w:rsidRDefault="0073714C" w:rsidP="0073714C">
      <w:pPr>
        <w:keepNext/>
        <w:autoSpaceDE w:val="0"/>
        <w:autoSpaceDN w:val="0"/>
        <w:adjustRightInd w:val="0"/>
        <w:ind w:left="1440"/>
        <w:rPr>
          <w:rFonts w:ascii="Arial" w:hAnsi="Arial" w:cs="Arial"/>
          <w:sz w:val="20"/>
          <w:szCs w:val="20"/>
        </w:rPr>
      </w:pPr>
    </w:p>
    <w:p w:rsidR="0073714C" w:rsidRDefault="0073714C" w:rsidP="0073714C">
      <w:pPr>
        <w:keepNext/>
        <w:autoSpaceDE w:val="0"/>
        <w:autoSpaceDN w:val="0"/>
        <w:adjustRightInd w:val="0"/>
        <w:ind w:left="720"/>
        <w:rPr>
          <w:rFonts w:ascii="Arial" w:hAnsi="Arial" w:cs="Arial"/>
          <w:sz w:val="20"/>
          <w:szCs w:val="20"/>
        </w:rPr>
      </w:pPr>
      <w:r>
        <w:rPr>
          <w:rFonts w:ascii="Arial" w:hAnsi="Arial" w:cs="Arial"/>
          <w:b/>
          <w:sz w:val="20"/>
          <w:szCs w:val="20"/>
        </w:rPr>
        <w:t xml:space="preserve">SPO Notes </w:t>
      </w:r>
      <w:r>
        <w:rPr>
          <w:rFonts w:ascii="Arial" w:hAnsi="Arial" w:cs="Arial"/>
          <w:sz w:val="20"/>
          <w:szCs w:val="20"/>
        </w:rPr>
        <w:t>is currently calculated as a PLSQL function in the oracle package ESCM.ESCM_NEW_BUY. GET_OVHL_PART_</w:t>
      </w:r>
      <w:proofErr w:type="gramStart"/>
      <w:r>
        <w:rPr>
          <w:rFonts w:ascii="Arial" w:hAnsi="Arial" w:cs="Arial"/>
          <w:sz w:val="20"/>
          <w:szCs w:val="20"/>
        </w:rPr>
        <w:t>COMMENT(</w:t>
      </w:r>
      <w:proofErr w:type="gramEnd"/>
      <w:r>
        <w:rPr>
          <w:rFonts w:ascii="Arial" w:hAnsi="Arial" w:cs="Arial"/>
          <w:sz w:val="20"/>
          <w:szCs w:val="20"/>
        </w:rPr>
        <w:t>‘</w:t>
      </w:r>
      <w:proofErr w:type="spellStart"/>
      <w:r>
        <w:rPr>
          <w:rFonts w:ascii="Arial" w:hAnsi="Arial" w:cs="Arial"/>
          <w:sz w:val="20"/>
          <w:szCs w:val="20"/>
        </w:rPr>
        <w:t>part_number</w:t>
      </w:r>
      <w:proofErr w:type="spellEnd"/>
      <w:r>
        <w:rPr>
          <w:rFonts w:ascii="Arial" w:hAnsi="Arial" w:cs="Arial"/>
          <w:sz w:val="20"/>
          <w:szCs w:val="20"/>
        </w:rPr>
        <w:t>’)</w:t>
      </w:r>
    </w:p>
    <w:p w:rsidR="001A52AB" w:rsidRDefault="001A52AB" w:rsidP="008D7F47">
      <w:pPr>
        <w:keepNext/>
        <w:autoSpaceDE w:val="0"/>
        <w:autoSpaceDN w:val="0"/>
        <w:adjustRightInd w:val="0"/>
        <w:rPr>
          <w:rFonts w:ascii="Arial" w:hAnsi="Arial" w:cs="Arial"/>
          <w:sz w:val="20"/>
          <w:szCs w:val="20"/>
        </w:rPr>
      </w:pPr>
    </w:p>
    <w:p w:rsidR="001A52AB" w:rsidRDefault="001A52AB" w:rsidP="00E66DD8">
      <w:pPr>
        <w:keepNext/>
        <w:autoSpaceDE w:val="0"/>
        <w:autoSpaceDN w:val="0"/>
        <w:adjustRightInd w:val="0"/>
        <w:ind w:left="720"/>
        <w:rPr>
          <w:rFonts w:ascii="Arial" w:hAnsi="Arial" w:cs="Arial"/>
        </w:rPr>
      </w:pPr>
      <w:r w:rsidRPr="000636F7">
        <w:rPr>
          <w:rFonts w:ascii="Arial" w:hAnsi="Arial" w:cs="Arial"/>
        </w:rPr>
        <w:t>Form shall provide the following functionality</w:t>
      </w:r>
    </w:p>
    <w:p w:rsidR="000636F7" w:rsidRPr="000636F7" w:rsidRDefault="000636F7" w:rsidP="00E66DD8">
      <w:pPr>
        <w:keepNext/>
        <w:autoSpaceDE w:val="0"/>
        <w:autoSpaceDN w:val="0"/>
        <w:adjustRightInd w:val="0"/>
        <w:ind w:left="720"/>
        <w:rPr>
          <w:rFonts w:ascii="Arial" w:hAnsi="Arial" w:cs="Arial"/>
        </w:rPr>
      </w:pPr>
    </w:p>
    <w:p w:rsidR="003E1509" w:rsidRDefault="003E1509" w:rsidP="003E1509">
      <w:pPr>
        <w:keepNext/>
        <w:autoSpaceDE w:val="0"/>
        <w:autoSpaceDN w:val="0"/>
        <w:adjustRightInd w:val="0"/>
        <w:ind w:left="1440"/>
        <w:rPr>
          <w:rFonts w:ascii="Arial" w:hAnsi="Arial" w:cs="Arial"/>
          <w:sz w:val="20"/>
          <w:szCs w:val="20"/>
        </w:rPr>
      </w:pPr>
      <w:r>
        <w:rPr>
          <w:rFonts w:ascii="Arial" w:hAnsi="Arial" w:cs="Arial"/>
          <w:sz w:val="20"/>
          <w:szCs w:val="20"/>
        </w:rPr>
        <w:t xml:space="preserve">On load form will be sorted on </w:t>
      </w:r>
      <w:proofErr w:type="spellStart"/>
      <w:r>
        <w:rPr>
          <w:rFonts w:ascii="Arial" w:hAnsi="Arial" w:cs="Arial"/>
          <w:sz w:val="20"/>
          <w:szCs w:val="20"/>
        </w:rPr>
        <w:t>SPO_Export_Date</w:t>
      </w:r>
      <w:proofErr w:type="spellEnd"/>
      <w:r>
        <w:rPr>
          <w:rFonts w:ascii="Arial" w:hAnsi="Arial" w:cs="Arial"/>
          <w:sz w:val="20"/>
          <w:szCs w:val="20"/>
        </w:rPr>
        <w:t xml:space="preserve"> </w:t>
      </w:r>
      <w:proofErr w:type="spellStart"/>
      <w:proofErr w:type="gramStart"/>
      <w:r>
        <w:rPr>
          <w:rFonts w:ascii="Arial" w:hAnsi="Arial" w:cs="Arial"/>
          <w:sz w:val="20"/>
          <w:szCs w:val="20"/>
        </w:rPr>
        <w:t>Desc</w:t>
      </w:r>
      <w:proofErr w:type="spellEnd"/>
      <w:r>
        <w:rPr>
          <w:rFonts w:ascii="Arial" w:hAnsi="Arial" w:cs="Arial"/>
          <w:sz w:val="20"/>
          <w:szCs w:val="20"/>
        </w:rPr>
        <w:t xml:space="preserve">  and</w:t>
      </w:r>
      <w:proofErr w:type="gramEnd"/>
      <w:r>
        <w:rPr>
          <w:rFonts w:ascii="Arial" w:hAnsi="Arial" w:cs="Arial"/>
          <w:sz w:val="20"/>
          <w:szCs w:val="20"/>
        </w:rPr>
        <w:t xml:space="preserve"> filtered on the following</w:t>
      </w:r>
    </w:p>
    <w:p w:rsidR="003E1509" w:rsidRDefault="003E1509" w:rsidP="003E1509">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SPO_Export_User</w:t>
      </w:r>
      <w:proofErr w:type="spellEnd"/>
      <w:r>
        <w:rPr>
          <w:rFonts w:ascii="Arial" w:hAnsi="Arial" w:cs="Arial"/>
          <w:sz w:val="20"/>
          <w:szCs w:val="20"/>
        </w:rPr>
        <w:t xml:space="preserve"> = Login User (both values are BEMS ids) </w:t>
      </w:r>
    </w:p>
    <w:p w:rsidR="003E1509" w:rsidRDefault="003E1509" w:rsidP="003E1509">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Program_Code</w:t>
      </w:r>
      <w:proofErr w:type="spellEnd"/>
      <w:r>
        <w:rPr>
          <w:rFonts w:ascii="Arial" w:hAnsi="Arial" w:cs="Arial"/>
          <w:sz w:val="20"/>
          <w:szCs w:val="20"/>
        </w:rPr>
        <w:t xml:space="preserve"> = ’DCC’</w:t>
      </w:r>
    </w:p>
    <w:p w:rsidR="003E1509" w:rsidRDefault="003E1509" w:rsidP="003E1509">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SPO_Export_Date</w:t>
      </w:r>
      <w:proofErr w:type="spellEnd"/>
      <w:r w:rsidRPr="00055401">
        <w:rPr>
          <w:rFonts w:ascii="Arial" w:hAnsi="Arial" w:cs="Arial"/>
          <w:sz w:val="20"/>
          <w:szCs w:val="20"/>
        </w:rPr>
        <w:t>&gt;</w:t>
      </w:r>
      <w:proofErr w:type="gramStart"/>
      <w:r w:rsidRPr="00055401">
        <w:rPr>
          <w:rFonts w:ascii="Arial" w:hAnsi="Arial" w:cs="Arial"/>
          <w:sz w:val="20"/>
          <w:szCs w:val="20"/>
        </w:rPr>
        <w:t>=(</w:t>
      </w:r>
      <w:proofErr w:type="gramEnd"/>
      <w:r w:rsidRPr="00055401">
        <w:rPr>
          <w:rFonts w:ascii="Arial" w:hAnsi="Arial" w:cs="Arial"/>
          <w:sz w:val="20"/>
          <w:szCs w:val="20"/>
        </w:rPr>
        <w:t xml:space="preserve">Select sysdate-value_1 from </w:t>
      </w:r>
      <w:proofErr w:type="spellStart"/>
      <w:r w:rsidRPr="00055401">
        <w:rPr>
          <w:rFonts w:ascii="Arial" w:hAnsi="Arial" w:cs="Arial"/>
          <w:sz w:val="20"/>
          <w:szCs w:val="20"/>
        </w:rPr>
        <w:t>escm.escm_lookup</w:t>
      </w:r>
      <w:proofErr w:type="spellEnd"/>
      <w:r w:rsidRPr="00055401">
        <w:rPr>
          <w:rFonts w:ascii="Arial" w:hAnsi="Arial" w:cs="Arial"/>
          <w:sz w:val="20"/>
          <w:szCs w:val="20"/>
        </w:rPr>
        <w:t xml:space="preserve"> where category = 'NEWBUY_</w:t>
      </w:r>
      <w:r>
        <w:rPr>
          <w:rFonts w:ascii="Arial" w:hAnsi="Arial" w:cs="Arial"/>
          <w:sz w:val="20"/>
          <w:szCs w:val="20"/>
        </w:rPr>
        <w:t>C</w:t>
      </w:r>
      <w:r w:rsidRPr="00055401">
        <w:rPr>
          <w:rFonts w:ascii="Arial" w:hAnsi="Arial" w:cs="Arial"/>
          <w:sz w:val="20"/>
          <w:szCs w:val="20"/>
        </w:rPr>
        <w:t>L</w:t>
      </w:r>
      <w:r>
        <w:rPr>
          <w:rFonts w:ascii="Arial" w:hAnsi="Arial" w:cs="Arial"/>
          <w:sz w:val="20"/>
          <w:szCs w:val="20"/>
        </w:rPr>
        <w:t>S</w:t>
      </w:r>
      <w:r w:rsidRPr="00055401">
        <w:rPr>
          <w:rFonts w:ascii="Arial" w:hAnsi="Arial" w:cs="Arial"/>
          <w:sz w:val="20"/>
          <w:szCs w:val="20"/>
        </w:rPr>
        <w:t>_DAYS')</w:t>
      </w:r>
    </w:p>
    <w:p w:rsidR="003E1509" w:rsidRDefault="003E1509" w:rsidP="003E1509">
      <w:pPr>
        <w:keepNext/>
        <w:autoSpaceDE w:val="0"/>
        <w:autoSpaceDN w:val="0"/>
        <w:adjustRightInd w:val="0"/>
        <w:ind w:left="1440"/>
        <w:rPr>
          <w:rFonts w:ascii="Arial" w:hAnsi="Arial" w:cs="Arial"/>
          <w:sz w:val="20"/>
          <w:szCs w:val="20"/>
        </w:rPr>
      </w:pPr>
    </w:p>
    <w:p w:rsidR="003E1509" w:rsidRDefault="000636F7" w:rsidP="003E1509">
      <w:pPr>
        <w:keepNext/>
        <w:autoSpaceDE w:val="0"/>
        <w:autoSpaceDN w:val="0"/>
        <w:adjustRightInd w:val="0"/>
        <w:ind w:left="1440"/>
        <w:rPr>
          <w:rFonts w:ascii="Arial" w:hAnsi="Arial" w:cs="Arial"/>
          <w:sz w:val="20"/>
          <w:szCs w:val="20"/>
        </w:rPr>
      </w:pPr>
      <w:r>
        <w:rPr>
          <w:rFonts w:ascii="Arial" w:hAnsi="Arial" w:cs="Arial"/>
          <w:sz w:val="20"/>
          <w:szCs w:val="20"/>
        </w:rPr>
        <w:t>Shall offer record filters on the following items</w:t>
      </w:r>
      <w:r w:rsidR="003E1509">
        <w:rPr>
          <w:rFonts w:ascii="Arial" w:hAnsi="Arial" w:cs="Arial"/>
          <w:sz w:val="20"/>
          <w:szCs w:val="20"/>
        </w:rPr>
        <w:t>.</w:t>
      </w:r>
    </w:p>
    <w:p w:rsidR="003E1509" w:rsidRDefault="003E1509" w:rsidP="003E1509">
      <w:pPr>
        <w:keepNext/>
        <w:autoSpaceDE w:val="0"/>
        <w:autoSpaceDN w:val="0"/>
        <w:adjustRightInd w:val="0"/>
        <w:ind w:left="2160"/>
        <w:rPr>
          <w:rFonts w:ascii="Arial" w:hAnsi="Arial" w:cs="Arial"/>
          <w:sz w:val="20"/>
          <w:szCs w:val="20"/>
        </w:rPr>
      </w:pPr>
      <w:r w:rsidRPr="000636F7">
        <w:rPr>
          <w:rFonts w:ascii="Arial" w:hAnsi="Arial" w:cs="Arial"/>
          <w:b/>
          <w:sz w:val="20"/>
          <w:szCs w:val="20"/>
        </w:rPr>
        <w:t>Asset Manager</w:t>
      </w:r>
      <w:r>
        <w:rPr>
          <w:rFonts w:ascii="Arial" w:hAnsi="Arial" w:cs="Arial"/>
          <w:sz w:val="20"/>
          <w:szCs w:val="20"/>
        </w:rPr>
        <w:t xml:space="preserve"> = values selected in pop up box.  Display names but use BEMS</w:t>
      </w:r>
    </w:p>
    <w:p w:rsidR="003E1509" w:rsidRDefault="003E1509" w:rsidP="003E1509">
      <w:pPr>
        <w:keepNext/>
        <w:autoSpaceDE w:val="0"/>
        <w:autoSpaceDN w:val="0"/>
        <w:adjustRightInd w:val="0"/>
        <w:ind w:left="2160"/>
        <w:rPr>
          <w:rFonts w:ascii="Arial" w:hAnsi="Arial" w:cs="Arial"/>
          <w:sz w:val="20"/>
          <w:szCs w:val="20"/>
        </w:rPr>
      </w:pPr>
      <w:r w:rsidRPr="000636F7">
        <w:rPr>
          <w:rFonts w:ascii="Arial" w:hAnsi="Arial" w:cs="Arial"/>
          <w:b/>
          <w:sz w:val="20"/>
          <w:szCs w:val="20"/>
        </w:rPr>
        <w:t>Part Number</w:t>
      </w:r>
      <w:r>
        <w:rPr>
          <w:rFonts w:ascii="Arial" w:hAnsi="Arial" w:cs="Arial"/>
          <w:sz w:val="20"/>
          <w:szCs w:val="20"/>
        </w:rPr>
        <w:t xml:space="preserve"> = values selected in pop up box.</w:t>
      </w:r>
    </w:p>
    <w:p w:rsidR="003E1509" w:rsidRDefault="003E1509" w:rsidP="003E1509">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SPO_Export_User</w:t>
      </w:r>
      <w:proofErr w:type="spellEnd"/>
      <w:r>
        <w:rPr>
          <w:rFonts w:ascii="Arial" w:hAnsi="Arial" w:cs="Arial"/>
          <w:sz w:val="20"/>
          <w:szCs w:val="20"/>
        </w:rPr>
        <w:t xml:space="preserve"> (My Export) = log in user BEMS.</w:t>
      </w:r>
    </w:p>
    <w:p w:rsidR="003E1509" w:rsidRDefault="003E1509" w:rsidP="003E1509">
      <w:pPr>
        <w:keepNext/>
        <w:autoSpaceDE w:val="0"/>
        <w:autoSpaceDN w:val="0"/>
        <w:adjustRightInd w:val="0"/>
        <w:ind w:left="1440"/>
        <w:rPr>
          <w:rFonts w:ascii="Arial" w:hAnsi="Arial" w:cs="Arial"/>
          <w:sz w:val="20"/>
          <w:szCs w:val="20"/>
        </w:rPr>
      </w:pPr>
      <w:r>
        <w:rPr>
          <w:rFonts w:ascii="Arial" w:hAnsi="Arial" w:cs="Arial"/>
          <w:sz w:val="20"/>
          <w:szCs w:val="20"/>
        </w:rPr>
        <w:t>Approve Order</w:t>
      </w:r>
    </w:p>
    <w:p w:rsidR="003E1509" w:rsidRDefault="003E1509" w:rsidP="003E1509">
      <w:pPr>
        <w:keepNext/>
        <w:autoSpaceDE w:val="0"/>
        <w:autoSpaceDN w:val="0"/>
        <w:adjustRightInd w:val="0"/>
        <w:ind w:left="2160"/>
        <w:rPr>
          <w:rFonts w:ascii="Arial" w:hAnsi="Arial" w:cs="Arial"/>
          <w:sz w:val="20"/>
          <w:szCs w:val="20"/>
        </w:rPr>
      </w:pPr>
      <w:r w:rsidRPr="003F7C2F">
        <w:rPr>
          <w:rFonts w:ascii="Arial" w:hAnsi="Arial" w:cs="Arial"/>
          <w:b/>
          <w:sz w:val="20"/>
          <w:szCs w:val="20"/>
        </w:rPr>
        <w:t>Cal</w:t>
      </w:r>
      <w:r w:rsidRPr="003E1509">
        <w:rPr>
          <w:rFonts w:ascii="Arial" w:hAnsi="Arial" w:cs="Arial"/>
          <w:b/>
          <w:sz w:val="20"/>
          <w:szCs w:val="20"/>
        </w:rPr>
        <w:t>l</w:t>
      </w:r>
      <w:r>
        <w:rPr>
          <w:rFonts w:ascii="Arial" w:hAnsi="Arial" w:cs="Arial"/>
          <w:sz w:val="20"/>
          <w:szCs w:val="20"/>
        </w:rPr>
        <w:t xml:space="preserve"> function </w:t>
      </w:r>
      <w:proofErr w:type="spellStart"/>
      <w:r w:rsidRPr="00C1148F">
        <w:rPr>
          <w:rFonts w:ascii="Arial" w:hAnsi="Arial" w:cs="Arial"/>
          <w:sz w:val="20"/>
          <w:szCs w:val="20"/>
        </w:rPr>
        <w:t>escm.escm_new_buy.validate_ovhl_</w:t>
      </w:r>
      <w:proofErr w:type="gramStart"/>
      <w:r w:rsidRPr="00C1148F">
        <w:rPr>
          <w:rFonts w:ascii="Arial" w:hAnsi="Arial" w:cs="Arial"/>
          <w:sz w:val="20"/>
          <w:szCs w:val="20"/>
        </w:rPr>
        <w:t>ccn</w:t>
      </w:r>
      <w:proofErr w:type="spellEnd"/>
      <w:r>
        <w:rPr>
          <w:rFonts w:ascii="Arial" w:hAnsi="Arial" w:cs="Arial"/>
          <w:sz w:val="20"/>
          <w:szCs w:val="20"/>
        </w:rPr>
        <w:t>(</w:t>
      </w:r>
      <w:proofErr w:type="spellStart"/>
      <w:proofErr w:type="gramEnd"/>
      <w:r w:rsidRPr="003E1509">
        <w:rPr>
          <w:rFonts w:ascii="Arial" w:hAnsi="Arial" w:cs="Arial"/>
          <w:sz w:val="20"/>
          <w:szCs w:val="20"/>
        </w:rPr>
        <w:t>i_program_code</w:t>
      </w:r>
      <w:proofErr w:type="spellEnd"/>
      <w:r w:rsidRPr="003E1509">
        <w:rPr>
          <w:rFonts w:ascii="Arial" w:hAnsi="Arial" w:cs="Arial"/>
          <w:sz w:val="20"/>
          <w:szCs w:val="20"/>
        </w:rPr>
        <w:t xml:space="preserve">   VARCHAR2, </w:t>
      </w:r>
      <w:proofErr w:type="spellStart"/>
      <w:r w:rsidRPr="003E1509">
        <w:rPr>
          <w:rFonts w:ascii="Arial" w:hAnsi="Arial" w:cs="Arial"/>
          <w:sz w:val="20"/>
          <w:szCs w:val="20"/>
        </w:rPr>
        <w:t>i_part_no</w:t>
      </w:r>
      <w:proofErr w:type="spellEnd"/>
      <w:r w:rsidRPr="003E1509">
        <w:rPr>
          <w:rFonts w:ascii="Arial" w:hAnsi="Arial" w:cs="Arial"/>
          <w:sz w:val="20"/>
          <w:szCs w:val="20"/>
        </w:rPr>
        <w:t xml:space="preserve"> VARCHAR2, </w:t>
      </w:r>
      <w:proofErr w:type="spellStart"/>
      <w:r w:rsidRPr="003E1509">
        <w:rPr>
          <w:rFonts w:ascii="Arial" w:hAnsi="Arial" w:cs="Arial"/>
          <w:sz w:val="20"/>
          <w:szCs w:val="20"/>
        </w:rPr>
        <w:t>i_dla_flag</w:t>
      </w:r>
      <w:proofErr w:type="spellEnd"/>
      <w:r w:rsidRPr="003E1509">
        <w:rPr>
          <w:rFonts w:ascii="Arial" w:hAnsi="Arial" w:cs="Arial"/>
          <w:sz w:val="20"/>
          <w:szCs w:val="20"/>
        </w:rPr>
        <w:t xml:space="preserve"> VARCHAR2 DEFAULT 'F'</w:t>
      </w:r>
      <w:r>
        <w:rPr>
          <w:rFonts w:ascii="Arial" w:hAnsi="Arial" w:cs="Arial"/>
          <w:sz w:val="20"/>
          <w:szCs w:val="20"/>
        </w:rPr>
        <w:t>)</w:t>
      </w:r>
    </w:p>
    <w:p w:rsidR="003E1509" w:rsidRDefault="003E1509" w:rsidP="003E1509">
      <w:pPr>
        <w:keepNext/>
        <w:autoSpaceDE w:val="0"/>
        <w:autoSpaceDN w:val="0"/>
        <w:adjustRightInd w:val="0"/>
        <w:ind w:left="2160"/>
        <w:rPr>
          <w:rFonts w:ascii="Arial" w:hAnsi="Arial" w:cs="Arial"/>
          <w:sz w:val="20"/>
          <w:szCs w:val="20"/>
        </w:rPr>
      </w:pPr>
      <w:r w:rsidRPr="003F7C2F">
        <w:rPr>
          <w:rFonts w:ascii="Arial" w:hAnsi="Arial" w:cs="Arial"/>
          <w:b/>
          <w:sz w:val="20"/>
          <w:szCs w:val="20"/>
        </w:rPr>
        <w:t>If</w:t>
      </w:r>
      <w:r>
        <w:rPr>
          <w:rFonts w:ascii="Arial" w:hAnsi="Arial" w:cs="Arial"/>
          <w:sz w:val="20"/>
          <w:szCs w:val="20"/>
        </w:rPr>
        <w:t xml:space="preserve"> it returns ‘TRUE’ then set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C1148F">
        <w:rPr>
          <w:rFonts w:ascii="Arial" w:hAnsi="Arial" w:cs="Arial"/>
          <w:sz w:val="20"/>
          <w:szCs w:val="20"/>
        </w:rPr>
        <w:t>Approved by Asset Manager</w:t>
      </w:r>
      <w:r>
        <w:rPr>
          <w:rFonts w:ascii="Arial" w:hAnsi="Arial" w:cs="Arial"/>
          <w:sz w:val="20"/>
          <w:szCs w:val="20"/>
        </w:rPr>
        <w:t>’</w:t>
      </w:r>
    </w:p>
    <w:p w:rsidR="003E1509" w:rsidRDefault="003E1509" w:rsidP="003E1509">
      <w:pPr>
        <w:keepNext/>
        <w:autoSpaceDE w:val="0"/>
        <w:autoSpaceDN w:val="0"/>
        <w:adjustRightInd w:val="0"/>
        <w:ind w:left="2160"/>
        <w:rPr>
          <w:rFonts w:ascii="Arial" w:hAnsi="Arial" w:cs="Arial"/>
          <w:sz w:val="20"/>
          <w:szCs w:val="20"/>
        </w:rPr>
      </w:pPr>
      <w:r w:rsidRPr="003F7C2F">
        <w:rPr>
          <w:rFonts w:ascii="Arial" w:hAnsi="Arial" w:cs="Arial"/>
          <w:b/>
          <w:sz w:val="20"/>
          <w:szCs w:val="20"/>
        </w:rPr>
        <w:t>Else</w:t>
      </w:r>
      <w:r>
        <w:rPr>
          <w:rFonts w:ascii="Arial" w:hAnsi="Arial" w:cs="Arial"/>
          <w:sz w:val="20"/>
          <w:szCs w:val="20"/>
        </w:rPr>
        <w:t xml:space="preserve"> do not change value of </w:t>
      </w:r>
      <w:proofErr w:type="spellStart"/>
      <w:r>
        <w:rPr>
          <w:rFonts w:ascii="Arial" w:hAnsi="Arial" w:cs="Arial"/>
          <w:sz w:val="20"/>
          <w:szCs w:val="20"/>
        </w:rPr>
        <w:t>Order.Activity_Status</w:t>
      </w:r>
      <w:proofErr w:type="spellEnd"/>
      <w:r>
        <w:rPr>
          <w:rFonts w:ascii="Arial" w:hAnsi="Arial" w:cs="Arial"/>
          <w:sz w:val="20"/>
          <w:szCs w:val="20"/>
        </w:rPr>
        <w:t>.</w:t>
      </w:r>
    </w:p>
    <w:p w:rsidR="003E1509" w:rsidRDefault="003E1509" w:rsidP="003E1509">
      <w:pPr>
        <w:keepNext/>
        <w:autoSpaceDE w:val="0"/>
        <w:autoSpaceDN w:val="0"/>
        <w:adjustRightInd w:val="0"/>
        <w:ind w:left="1440"/>
        <w:rPr>
          <w:rFonts w:ascii="Arial" w:hAnsi="Arial" w:cs="Arial"/>
          <w:sz w:val="20"/>
          <w:szCs w:val="20"/>
        </w:rPr>
      </w:pPr>
      <w:r>
        <w:rPr>
          <w:rFonts w:ascii="Arial" w:hAnsi="Arial" w:cs="Arial"/>
          <w:sz w:val="20"/>
          <w:szCs w:val="20"/>
        </w:rPr>
        <w:t>Reject Order</w:t>
      </w:r>
    </w:p>
    <w:p w:rsidR="003E1509" w:rsidRDefault="003E1509" w:rsidP="003E1509">
      <w:pPr>
        <w:keepNext/>
        <w:autoSpaceDE w:val="0"/>
        <w:autoSpaceDN w:val="0"/>
        <w:adjustRightInd w:val="0"/>
        <w:ind w:left="2160"/>
        <w:rPr>
          <w:rFonts w:ascii="Arial" w:hAnsi="Arial" w:cs="Arial"/>
          <w:sz w:val="20"/>
          <w:szCs w:val="20"/>
        </w:rPr>
      </w:pPr>
      <w:r w:rsidRPr="003F7C2F">
        <w:rPr>
          <w:rFonts w:ascii="Arial" w:hAnsi="Arial" w:cs="Arial"/>
          <w:b/>
          <w:sz w:val="20"/>
          <w:szCs w:val="20"/>
        </w:rPr>
        <w:t>Set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E41F12">
        <w:rPr>
          <w:rFonts w:ascii="Arial" w:hAnsi="Arial" w:cs="Arial"/>
          <w:sz w:val="20"/>
          <w:szCs w:val="20"/>
        </w:rPr>
        <w:t>Rejected by Asset Manager</w:t>
      </w:r>
      <w:r>
        <w:rPr>
          <w:rFonts w:ascii="Arial" w:hAnsi="Arial" w:cs="Arial"/>
          <w:sz w:val="20"/>
          <w:szCs w:val="20"/>
        </w:rPr>
        <w:t>’</w:t>
      </w:r>
    </w:p>
    <w:p w:rsidR="003E1509" w:rsidRDefault="003E1509" w:rsidP="003E1509">
      <w:pPr>
        <w:keepNext/>
        <w:autoSpaceDE w:val="0"/>
        <w:autoSpaceDN w:val="0"/>
        <w:adjustRightInd w:val="0"/>
        <w:ind w:left="1440"/>
        <w:rPr>
          <w:rFonts w:ascii="Arial" w:hAnsi="Arial" w:cs="Arial"/>
          <w:sz w:val="20"/>
          <w:szCs w:val="20"/>
        </w:rPr>
      </w:pPr>
      <w:r>
        <w:rPr>
          <w:rFonts w:ascii="Arial" w:hAnsi="Arial" w:cs="Arial"/>
          <w:sz w:val="20"/>
          <w:szCs w:val="20"/>
        </w:rPr>
        <w:t>Reset Status</w:t>
      </w:r>
    </w:p>
    <w:p w:rsidR="003E1509" w:rsidRDefault="003E1509" w:rsidP="003E1509">
      <w:pPr>
        <w:keepNext/>
        <w:autoSpaceDE w:val="0"/>
        <w:autoSpaceDN w:val="0"/>
        <w:adjustRightInd w:val="0"/>
        <w:ind w:left="2160"/>
        <w:rPr>
          <w:rFonts w:ascii="Arial" w:hAnsi="Arial" w:cs="Arial"/>
          <w:sz w:val="20"/>
          <w:szCs w:val="20"/>
        </w:rPr>
      </w:pPr>
      <w:r w:rsidRPr="003F7C2F">
        <w:rPr>
          <w:rFonts w:ascii="Arial" w:hAnsi="Arial" w:cs="Arial"/>
          <w:b/>
          <w:sz w:val="20"/>
          <w:szCs w:val="20"/>
        </w:rPr>
        <w:t>Set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E41F12">
        <w:rPr>
          <w:rFonts w:ascii="Arial" w:hAnsi="Arial" w:cs="Arial"/>
          <w:sz w:val="20"/>
          <w:szCs w:val="20"/>
        </w:rPr>
        <w:t>Awaiting Asset Manager Review</w:t>
      </w:r>
      <w:r>
        <w:rPr>
          <w:rFonts w:ascii="Arial" w:hAnsi="Arial" w:cs="Arial"/>
          <w:sz w:val="20"/>
          <w:szCs w:val="20"/>
        </w:rPr>
        <w:t>’</w:t>
      </w:r>
    </w:p>
    <w:p w:rsidR="003E1509" w:rsidRDefault="003E1509" w:rsidP="003E1509">
      <w:pPr>
        <w:keepNext/>
        <w:autoSpaceDE w:val="0"/>
        <w:autoSpaceDN w:val="0"/>
        <w:adjustRightInd w:val="0"/>
        <w:ind w:left="1440"/>
        <w:rPr>
          <w:rFonts w:ascii="Arial" w:hAnsi="Arial" w:cs="Arial"/>
          <w:sz w:val="20"/>
          <w:szCs w:val="20"/>
        </w:rPr>
      </w:pPr>
      <w:r>
        <w:rPr>
          <w:rFonts w:ascii="Arial" w:hAnsi="Arial" w:cs="Arial"/>
          <w:sz w:val="20"/>
          <w:szCs w:val="20"/>
        </w:rPr>
        <w:t>Add Order records</w:t>
      </w:r>
    </w:p>
    <w:p w:rsidR="003E1509" w:rsidRDefault="003E1509" w:rsidP="003E1509">
      <w:pPr>
        <w:keepNext/>
        <w:autoSpaceDE w:val="0"/>
        <w:autoSpaceDN w:val="0"/>
        <w:adjustRightInd w:val="0"/>
        <w:ind w:left="2160"/>
        <w:rPr>
          <w:rFonts w:ascii="Arial" w:hAnsi="Arial" w:cs="Arial"/>
          <w:sz w:val="20"/>
          <w:szCs w:val="20"/>
        </w:rPr>
      </w:pPr>
      <w:r w:rsidRPr="003F7C2F">
        <w:rPr>
          <w:rFonts w:ascii="Arial" w:hAnsi="Arial" w:cs="Arial"/>
          <w:b/>
          <w:sz w:val="20"/>
          <w:szCs w:val="20"/>
        </w:rPr>
        <w:t>Set</w:t>
      </w:r>
      <w:r>
        <w:rPr>
          <w:rFonts w:ascii="Arial" w:hAnsi="Arial" w:cs="Arial"/>
          <w:sz w:val="20"/>
          <w:szCs w:val="20"/>
        </w:rPr>
        <w:t xml:space="preserve"> </w:t>
      </w:r>
      <w:r w:rsidRPr="003F7C2F">
        <w:rPr>
          <w:rFonts w:ascii="Arial" w:hAnsi="Arial" w:cs="Arial"/>
          <w:sz w:val="20"/>
          <w:szCs w:val="20"/>
        </w:rPr>
        <w:t>REQUIREMENT_SCHEDULE_NO</w:t>
      </w:r>
      <w:r>
        <w:rPr>
          <w:rFonts w:ascii="Arial" w:hAnsi="Arial" w:cs="Arial"/>
          <w:sz w:val="20"/>
          <w:szCs w:val="20"/>
        </w:rPr>
        <w:t xml:space="preserve"> = Max (</w:t>
      </w:r>
      <w:r w:rsidRPr="003F7C2F">
        <w:rPr>
          <w:rFonts w:ascii="Arial" w:hAnsi="Arial" w:cs="Arial"/>
          <w:sz w:val="20"/>
          <w:szCs w:val="20"/>
        </w:rPr>
        <w:t>REQUIREMENT_SCHEDULE_NO</w:t>
      </w:r>
      <w:proofErr w:type="gramStart"/>
      <w:r>
        <w:rPr>
          <w:rFonts w:ascii="Arial" w:hAnsi="Arial" w:cs="Arial"/>
          <w:sz w:val="20"/>
          <w:szCs w:val="20"/>
        </w:rPr>
        <w:t>)+</w:t>
      </w:r>
      <w:proofErr w:type="gramEnd"/>
      <w:r>
        <w:rPr>
          <w:rFonts w:ascii="Arial" w:hAnsi="Arial" w:cs="Arial"/>
          <w:sz w:val="20"/>
          <w:szCs w:val="20"/>
        </w:rPr>
        <w:t>1 for current internal order number</w:t>
      </w:r>
    </w:p>
    <w:p w:rsidR="003E1509" w:rsidRDefault="003E1509" w:rsidP="003E1509">
      <w:pPr>
        <w:keepNext/>
        <w:autoSpaceDE w:val="0"/>
        <w:autoSpaceDN w:val="0"/>
        <w:adjustRightInd w:val="0"/>
        <w:ind w:left="2160"/>
        <w:rPr>
          <w:rFonts w:ascii="Arial" w:hAnsi="Arial" w:cs="Arial"/>
          <w:b/>
          <w:sz w:val="20"/>
          <w:szCs w:val="20"/>
        </w:rPr>
      </w:pPr>
      <w:r>
        <w:rPr>
          <w:rFonts w:ascii="Arial" w:hAnsi="Arial" w:cs="Arial"/>
          <w:b/>
          <w:sz w:val="20"/>
          <w:szCs w:val="20"/>
        </w:rPr>
        <w:t>Set</w:t>
      </w:r>
      <w:r w:rsidRPr="00D0573C">
        <w:rPr>
          <w:rFonts w:ascii="Arial" w:hAnsi="Arial" w:cs="Arial"/>
          <w:sz w:val="20"/>
          <w:szCs w:val="20"/>
        </w:rPr>
        <w:t xml:space="preserve"> </w:t>
      </w:r>
      <w:proofErr w:type="spellStart"/>
      <w:r>
        <w:rPr>
          <w:rFonts w:ascii="Arial" w:hAnsi="Arial" w:cs="Arial"/>
          <w:sz w:val="20"/>
          <w:szCs w:val="20"/>
        </w:rPr>
        <w:t>Due_Date</w:t>
      </w:r>
      <w:proofErr w:type="spellEnd"/>
      <w:r>
        <w:rPr>
          <w:rFonts w:ascii="Arial" w:hAnsi="Arial" w:cs="Arial"/>
          <w:sz w:val="20"/>
          <w:szCs w:val="20"/>
        </w:rPr>
        <w:t xml:space="preserve"> to value in new field (this must be set by user and before CCN can be calculated)</w:t>
      </w:r>
    </w:p>
    <w:p w:rsidR="009A4D94" w:rsidRPr="009A4D94" w:rsidRDefault="003E1509" w:rsidP="009A4D94">
      <w:pPr>
        <w:keepNext/>
        <w:autoSpaceDE w:val="0"/>
        <w:autoSpaceDN w:val="0"/>
        <w:adjustRightInd w:val="0"/>
        <w:ind w:left="2160"/>
        <w:rPr>
          <w:rFonts w:ascii="Arial" w:hAnsi="Arial" w:cs="Arial"/>
          <w:sz w:val="20"/>
          <w:szCs w:val="20"/>
        </w:rPr>
      </w:pPr>
      <w:r w:rsidRPr="003F7C2F">
        <w:rPr>
          <w:rFonts w:ascii="Arial" w:hAnsi="Arial" w:cs="Arial"/>
          <w:b/>
          <w:sz w:val="20"/>
          <w:szCs w:val="20"/>
        </w:rPr>
        <w:t>If</w:t>
      </w:r>
      <w:r>
        <w:rPr>
          <w:rFonts w:ascii="Arial" w:hAnsi="Arial" w:cs="Arial"/>
          <w:sz w:val="20"/>
          <w:szCs w:val="20"/>
        </w:rPr>
        <w:t xml:space="preserve"> CCN is blank then use </w:t>
      </w:r>
      <w:proofErr w:type="spellStart"/>
      <w:r w:rsidRPr="003F7C2F">
        <w:rPr>
          <w:rFonts w:ascii="Arial" w:hAnsi="Arial" w:cs="Arial"/>
          <w:sz w:val="20"/>
          <w:szCs w:val="20"/>
        </w:rPr>
        <w:t>escm.escm_new_buy</w:t>
      </w:r>
      <w:proofErr w:type="spellEnd"/>
      <w:r w:rsidRPr="003F7C2F">
        <w:rPr>
          <w:rFonts w:ascii="Arial" w:hAnsi="Arial" w:cs="Arial"/>
          <w:sz w:val="20"/>
          <w:szCs w:val="20"/>
        </w:rPr>
        <w:t>.</w:t>
      </w:r>
      <w:r w:rsidR="009A4D94" w:rsidRPr="009A4D94">
        <w:rPr>
          <w:rFonts w:ascii="Arial" w:hAnsi="Arial" w:cs="Arial"/>
          <w:sz w:val="20"/>
          <w:szCs w:val="20"/>
        </w:rPr>
        <w:t xml:space="preserve"> </w:t>
      </w:r>
      <w:proofErr w:type="spellStart"/>
      <w:r w:rsidR="009A4D94" w:rsidRPr="009A4D94">
        <w:rPr>
          <w:rFonts w:ascii="Arial" w:hAnsi="Arial" w:cs="Arial"/>
          <w:sz w:val="20"/>
          <w:szCs w:val="20"/>
        </w:rPr>
        <w:t>get_ovhl_cost_charge_number</w:t>
      </w:r>
      <w:proofErr w:type="spellEnd"/>
      <w:r w:rsidR="009A4D94" w:rsidRPr="009A4D94">
        <w:rPr>
          <w:rFonts w:ascii="Arial" w:hAnsi="Arial" w:cs="Arial"/>
          <w:sz w:val="20"/>
          <w:szCs w:val="20"/>
        </w:rPr>
        <w:t>(</w:t>
      </w:r>
    </w:p>
    <w:p w:rsidR="009A4D94" w:rsidRPr="009A4D94" w:rsidRDefault="009A4D94" w:rsidP="009A4D94">
      <w:pPr>
        <w:keepNext/>
        <w:autoSpaceDE w:val="0"/>
        <w:autoSpaceDN w:val="0"/>
        <w:adjustRightInd w:val="0"/>
        <w:ind w:left="2160"/>
        <w:rPr>
          <w:rFonts w:ascii="Arial" w:hAnsi="Arial" w:cs="Arial"/>
          <w:sz w:val="20"/>
          <w:szCs w:val="20"/>
        </w:rPr>
      </w:pPr>
      <w:r w:rsidRPr="009A4D94">
        <w:rPr>
          <w:rFonts w:ascii="Arial" w:hAnsi="Arial" w:cs="Arial"/>
          <w:sz w:val="20"/>
          <w:szCs w:val="20"/>
        </w:rPr>
        <w:t xml:space="preserve">    </w:t>
      </w:r>
      <w:proofErr w:type="spellStart"/>
      <w:r w:rsidRPr="009A4D94">
        <w:rPr>
          <w:rFonts w:ascii="Arial" w:hAnsi="Arial" w:cs="Arial"/>
          <w:sz w:val="20"/>
          <w:szCs w:val="20"/>
        </w:rPr>
        <w:t>i_program_code</w:t>
      </w:r>
      <w:proofErr w:type="spellEnd"/>
      <w:r w:rsidRPr="009A4D94">
        <w:rPr>
          <w:rFonts w:ascii="Arial" w:hAnsi="Arial" w:cs="Arial"/>
          <w:sz w:val="20"/>
          <w:szCs w:val="20"/>
        </w:rPr>
        <w:t xml:space="preserve">   VARCHAR2,</w:t>
      </w:r>
    </w:p>
    <w:p w:rsidR="009A4D94" w:rsidRPr="009A4D94" w:rsidRDefault="009A4D94" w:rsidP="009A4D94">
      <w:pPr>
        <w:keepNext/>
        <w:autoSpaceDE w:val="0"/>
        <w:autoSpaceDN w:val="0"/>
        <w:adjustRightInd w:val="0"/>
        <w:ind w:left="2160"/>
        <w:rPr>
          <w:rFonts w:ascii="Arial" w:hAnsi="Arial" w:cs="Arial"/>
          <w:sz w:val="20"/>
          <w:szCs w:val="20"/>
        </w:rPr>
      </w:pPr>
      <w:r w:rsidRPr="009A4D94">
        <w:rPr>
          <w:rFonts w:ascii="Arial" w:hAnsi="Arial" w:cs="Arial"/>
          <w:sz w:val="20"/>
          <w:szCs w:val="20"/>
        </w:rPr>
        <w:t xml:space="preserve">    </w:t>
      </w:r>
      <w:proofErr w:type="spellStart"/>
      <w:proofErr w:type="gramStart"/>
      <w:r w:rsidRPr="009A4D94">
        <w:rPr>
          <w:rFonts w:ascii="Arial" w:hAnsi="Arial" w:cs="Arial"/>
          <w:sz w:val="20"/>
          <w:szCs w:val="20"/>
        </w:rPr>
        <w:t>i_due_date</w:t>
      </w:r>
      <w:proofErr w:type="spellEnd"/>
      <w:proofErr w:type="gramEnd"/>
      <w:r w:rsidRPr="009A4D94">
        <w:rPr>
          <w:rFonts w:ascii="Arial" w:hAnsi="Arial" w:cs="Arial"/>
          <w:sz w:val="20"/>
          <w:szCs w:val="20"/>
        </w:rPr>
        <w:t xml:space="preserve">       DATE,</w:t>
      </w:r>
    </w:p>
    <w:p w:rsidR="009A4D94" w:rsidRPr="009A4D94" w:rsidRDefault="009A4D94" w:rsidP="009A4D94">
      <w:pPr>
        <w:keepNext/>
        <w:autoSpaceDE w:val="0"/>
        <w:autoSpaceDN w:val="0"/>
        <w:adjustRightInd w:val="0"/>
        <w:ind w:left="2160"/>
        <w:rPr>
          <w:rFonts w:ascii="Arial" w:hAnsi="Arial" w:cs="Arial"/>
          <w:sz w:val="20"/>
          <w:szCs w:val="20"/>
        </w:rPr>
      </w:pPr>
      <w:r w:rsidRPr="009A4D94">
        <w:rPr>
          <w:rFonts w:ascii="Arial" w:hAnsi="Arial" w:cs="Arial"/>
          <w:sz w:val="20"/>
          <w:szCs w:val="20"/>
        </w:rPr>
        <w:t xml:space="preserve">    </w:t>
      </w:r>
      <w:proofErr w:type="spellStart"/>
      <w:r w:rsidRPr="009A4D94">
        <w:rPr>
          <w:rFonts w:ascii="Arial" w:hAnsi="Arial" w:cs="Arial"/>
          <w:sz w:val="20"/>
          <w:szCs w:val="20"/>
        </w:rPr>
        <w:t>i_part_no</w:t>
      </w:r>
      <w:proofErr w:type="spellEnd"/>
      <w:r w:rsidRPr="009A4D94">
        <w:rPr>
          <w:rFonts w:ascii="Arial" w:hAnsi="Arial" w:cs="Arial"/>
          <w:sz w:val="20"/>
          <w:szCs w:val="20"/>
        </w:rPr>
        <w:t xml:space="preserve">        VARCHAR2,</w:t>
      </w:r>
    </w:p>
    <w:p w:rsidR="009A4D94" w:rsidRDefault="009A4D94" w:rsidP="009A4D94">
      <w:pPr>
        <w:keepNext/>
        <w:autoSpaceDE w:val="0"/>
        <w:autoSpaceDN w:val="0"/>
        <w:adjustRightInd w:val="0"/>
        <w:ind w:left="2160"/>
        <w:rPr>
          <w:rFonts w:ascii="Arial" w:hAnsi="Arial" w:cs="Arial"/>
          <w:sz w:val="20"/>
          <w:szCs w:val="20"/>
        </w:rPr>
      </w:pPr>
      <w:r w:rsidRPr="009A4D94">
        <w:rPr>
          <w:rFonts w:ascii="Arial" w:hAnsi="Arial" w:cs="Arial"/>
          <w:sz w:val="20"/>
          <w:szCs w:val="20"/>
        </w:rPr>
        <w:t xml:space="preserve">    </w:t>
      </w:r>
      <w:proofErr w:type="spellStart"/>
      <w:r w:rsidRPr="009A4D94">
        <w:rPr>
          <w:rFonts w:ascii="Arial" w:hAnsi="Arial" w:cs="Arial"/>
          <w:sz w:val="20"/>
          <w:szCs w:val="20"/>
        </w:rPr>
        <w:t>i_dla_flag</w:t>
      </w:r>
      <w:proofErr w:type="spellEnd"/>
      <w:r w:rsidRPr="009A4D94">
        <w:rPr>
          <w:rFonts w:ascii="Arial" w:hAnsi="Arial" w:cs="Arial"/>
          <w:sz w:val="20"/>
          <w:szCs w:val="20"/>
        </w:rPr>
        <w:t xml:space="preserve">       VARCHAR2 DEFAULT 'F')</w:t>
      </w:r>
      <w:r w:rsidR="003E1509" w:rsidRPr="003F7C2F">
        <w:rPr>
          <w:rFonts w:ascii="Arial" w:hAnsi="Arial" w:cs="Arial"/>
          <w:sz w:val="20"/>
          <w:szCs w:val="20"/>
        </w:rPr>
        <w:t>)</w:t>
      </w:r>
    </w:p>
    <w:p w:rsidR="003E1509" w:rsidRDefault="003E1509" w:rsidP="009A4D94">
      <w:pPr>
        <w:keepNext/>
        <w:autoSpaceDE w:val="0"/>
        <w:autoSpaceDN w:val="0"/>
        <w:adjustRightInd w:val="0"/>
        <w:ind w:left="2160"/>
        <w:rPr>
          <w:rFonts w:ascii="Arial" w:hAnsi="Arial" w:cs="Arial"/>
          <w:sz w:val="20"/>
          <w:szCs w:val="20"/>
        </w:rPr>
      </w:pPr>
      <w:r>
        <w:rPr>
          <w:rFonts w:ascii="Arial" w:hAnsi="Arial" w:cs="Arial"/>
          <w:sz w:val="20"/>
          <w:szCs w:val="20"/>
        </w:rPr>
        <w:t xml:space="preserve"> </w:t>
      </w:r>
      <w:r w:rsidR="009A4D94">
        <w:rPr>
          <w:rFonts w:ascii="Arial" w:hAnsi="Arial" w:cs="Arial"/>
          <w:sz w:val="20"/>
          <w:szCs w:val="20"/>
        </w:rPr>
        <w:t xml:space="preserve">   </w:t>
      </w:r>
      <w:r w:rsidRPr="003F7C2F">
        <w:rPr>
          <w:rFonts w:ascii="Arial" w:hAnsi="Arial" w:cs="Arial"/>
          <w:b/>
          <w:sz w:val="20"/>
          <w:szCs w:val="20"/>
        </w:rPr>
        <w:t>Else</w:t>
      </w:r>
      <w:r w:rsidRPr="003F7C2F">
        <w:rPr>
          <w:rFonts w:ascii="Arial" w:hAnsi="Arial" w:cs="Arial"/>
          <w:sz w:val="20"/>
          <w:szCs w:val="20"/>
        </w:rPr>
        <w:t xml:space="preserve"> set</w:t>
      </w:r>
      <w:r>
        <w:rPr>
          <w:rFonts w:ascii="Arial" w:hAnsi="Arial" w:cs="Arial"/>
          <w:sz w:val="20"/>
          <w:szCs w:val="20"/>
        </w:rPr>
        <w:t xml:space="preserve"> </w:t>
      </w:r>
      <w:proofErr w:type="spellStart"/>
      <w:r>
        <w:rPr>
          <w:rFonts w:ascii="Arial" w:hAnsi="Arial" w:cs="Arial"/>
          <w:sz w:val="20"/>
          <w:szCs w:val="20"/>
        </w:rPr>
        <w:t>ccn</w:t>
      </w:r>
      <w:proofErr w:type="spellEnd"/>
      <w:r>
        <w:rPr>
          <w:rFonts w:ascii="Arial" w:hAnsi="Arial" w:cs="Arial"/>
          <w:sz w:val="20"/>
          <w:szCs w:val="20"/>
        </w:rPr>
        <w:t xml:space="preserve"> to value in field</w:t>
      </w:r>
    </w:p>
    <w:p w:rsidR="003E1509" w:rsidRDefault="003E1509" w:rsidP="003E1509">
      <w:pPr>
        <w:keepNext/>
        <w:autoSpaceDE w:val="0"/>
        <w:autoSpaceDN w:val="0"/>
        <w:adjustRightInd w:val="0"/>
        <w:ind w:left="2160"/>
        <w:rPr>
          <w:rFonts w:ascii="Arial" w:hAnsi="Arial" w:cs="Arial"/>
          <w:sz w:val="20"/>
          <w:szCs w:val="20"/>
        </w:rPr>
      </w:pPr>
      <w:r>
        <w:rPr>
          <w:rFonts w:ascii="Arial" w:hAnsi="Arial" w:cs="Arial"/>
          <w:b/>
          <w:sz w:val="20"/>
          <w:szCs w:val="20"/>
        </w:rPr>
        <w:t>If</w:t>
      </w:r>
      <w:r w:rsidRPr="00881EB1">
        <w:rPr>
          <w:rFonts w:ascii="Arial" w:hAnsi="Arial" w:cs="Arial"/>
          <w:sz w:val="20"/>
          <w:szCs w:val="20"/>
        </w:rPr>
        <w:t xml:space="preserve"> P</w:t>
      </w:r>
      <w:r>
        <w:rPr>
          <w:rFonts w:ascii="Arial" w:hAnsi="Arial" w:cs="Arial"/>
          <w:sz w:val="20"/>
          <w:szCs w:val="20"/>
        </w:rPr>
        <w:t xml:space="preserve">riority is blank set to 3 </w:t>
      </w:r>
      <w:r w:rsidRPr="00881EB1">
        <w:rPr>
          <w:rFonts w:ascii="Arial" w:hAnsi="Arial" w:cs="Arial"/>
          <w:b/>
          <w:sz w:val="20"/>
          <w:szCs w:val="20"/>
        </w:rPr>
        <w:t>Else</w:t>
      </w:r>
      <w:r>
        <w:rPr>
          <w:rFonts w:ascii="Arial" w:hAnsi="Arial" w:cs="Arial"/>
          <w:sz w:val="20"/>
          <w:szCs w:val="20"/>
        </w:rPr>
        <w:t xml:space="preserve"> take value in field</w:t>
      </w:r>
    </w:p>
    <w:p w:rsidR="003E1509" w:rsidRDefault="003E1509" w:rsidP="003E1509">
      <w:pPr>
        <w:keepNext/>
        <w:autoSpaceDE w:val="0"/>
        <w:autoSpaceDN w:val="0"/>
        <w:adjustRightInd w:val="0"/>
        <w:ind w:left="2160"/>
        <w:rPr>
          <w:rFonts w:ascii="Arial" w:hAnsi="Arial" w:cs="Arial"/>
          <w:sz w:val="20"/>
          <w:szCs w:val="20"/>
        </w:rPr>
      </w:pPr>
      <w:r w:rsidRPr="00881EB1">
        <w:rPr>
          <w:rFonts w:ascii="Arial" w:hAnsi="Arial" w:cs="Arial"/>
          <w:b/>
          <w:sz w:val="20"/>
          <w:szCs w:val="20"/>
        </w:rPr>
        <w:t>Set</w:t>
      </w:r>
      <w:r w:rsidRPr="00881EB1">
        <w:rPr>
          <w:rFonts w:ascii="Arial" w:hAnsi="Arial" w:cs="Arial"/>
          <w:sz w:val="20"/>
          <w:szCs w:val="20"/>
        </w:rPr>
        <w:t xml:space="preserve"> order n</w:t>
      </w:r>
      <w:r>
        <w:rPr>
          <w:rFonts w:ascii="Arial" w:hAnsi="Arial" w:cs="Arial"/>
          <w:sz w:val="20"/>
          <w:szCs w:val="20"/>
        </w:rPr>
        <w:t>umber = REQUIREMENT.PROGRAM_CODE||</w:t>
      </w:r>
      <w:proofErr w:type="spellStart"/>
      <w:r>
        <w:rPr>
          <w:rFonts w:ascii="Arial" w:hAnsi="Arial" w:cs="Arial"/>
          <w:sz w:val="20"/>
          <w:szCs w:val="20"/>
        </w:rPr>
        <w:t>REQUIREMENT.SPO_Request_ID</w:t>
      </w:r>
      <w:proofErr w:type="spellEnd"/>
      <w:r>
        <w:rPr>
          <w:rFonts w:ascii="Arial" w:hAnsi="Arial" w:cs="Arial"/>
          <w:sz w:val="20"/>
          <w:szCs w:val="20"/>
        </w:rPr>
        <w:t>||ORDER.</w:t>
      </w:r>
      <w:r w:rsidRPr="00881EB1">
        <w:rPr>
          <w:rFonts w:ascii="Arial" w:hAnsi="Arial" w:cs="Arial"/>
          <w:sz w:val="20"/>
          <w:szCs w:val="20"/>
        </w:rPr>
        <w:t xml:space="preserve"> </w:t>
      </w:r>
      <w:r w:rsidRPr="003F7C2F">
        <w:rPr>
          <w:rFonts w:ascii="Arial" w:hAnsi="Arial" w:cs="Arial"/>
          <w:sz w:val="20"/>
          <w:szCs w:val="20"/>
        </w:rPr>
        <w:t>REQUIREMENT_SCHEDULE_NO</w:t>
      </w:r>
      <w:r>
        <w:rPr>
          <w:rFonts w:ascii="Arial" w:hAnsi="Arial" w:cs="Arial"/>
          <w:sz w:val="20"/>
          <w:szCs w:val="20"/>
        </w:rPr>
        <w:t xml:space="preserve"> (then new one calculated above)</w:t>
      </w:r>
    </w:p>
    <w:p w:rsidR="003E1509" w:rsidRDefault="003E1509" w:rsidP="003E1509">
      <w:pPr>
        <w:keepNext/>
        <w:autoSpaceDE w:val="0"/>
        <w:autoSpaceDN w:val="0"/>
        <w:adjustRightInd w:val="0"/>
        <w:ind w:left="2160"/>
        <w:rPr>
          <w:rFonts w:ascii="Arial" w:hAnsi="Arial" w:cs="Arial"/>
          <w:sz w:val="20"/>
          <w:szCs w:val="20"/>
        </w:rPr>
      </w:pPr>
      <w:r>
        <w:rPr>
          <w:rFonts w:ascii="Arial" w:hAnsi="Arial" w:cs="Arial"/>
          <w:b/>
          <w:sz w:val="20"/>
          <w:szCs w:val="20"/>
        </w:rPr>
        <w:t xml:space="preserve">Set </w:t>
      </w:r>
      <w:proofErr w:type="spellStart"/>
      <w:r w:rsidRPr="00597A4B">
        <w:rPr>
          <w:rFonts w:ascii="Arial" w:hAnsi="Arial" w:cs="Arial"/>
          <w:sz w:val="20"/>
          <w:szCs w:val="20"/>
        </w:rPr>
        <w:t>Activity_Status</w:t>
      </w:r>
      <w:proofErr w:type="spellEnd"/>
      <w:r>
        <w:rPr>
          <w:rFonts w:ascii="Arial" w:hAnsi="Arial" w:cs="Arial"/>
          <w:sz w:val="20"/>
          <w:szCs w:val="20"/>
        </w:rPr>
        <w:t xml:space="preserve"> = ‘</w:t>
      </w:r>
      <w:r w:rsidRPr="00597A4B">
        <w:rPr>
          <w:rFonts w:ascii="Arial" w:hAnsi="Arial" w:cs="Arial"/>
          <w:sz w:val="20"/>
          <w:szCs w:val="20"/>
        </w:rPr>
        <w:t>Awaiting Asset Manager Review</w:t>
      </w:r>
      <w:r>
        <w:rPr>
          <w:rFonts w:ascii="Arial" w:hAnsi="Arial" w:cs="Arial"/>
          <w:sz w:val="20"/>
          <w:szCs w:val="20"/>
        </w:rPr>
        <w:t>’</w:t>
      </w:r>
    </w:p>
    <w:p w:rsidR="003E1509" w:rsidRDefault="003E1509" w:rsidP="003E1509">
      <w:pPr>
        <w:keepNext/>
        <w:autoSpaceDE w:val="0"/>
        <w:autoSpaceDN w:val="0"/>
        <w:adjustRightInd w:val="0"/>
        <w:ind w:left="2160"/>
        <w:rPr>
          <w:rFonts w:ascii="Arial" w:hAnsi="Arial" w:cs="Arial"/>
          <w:sz w:val="20"/>
          <w:szCs w:val="20"/>
        </w:rPr>
      </w:pPr>
      <w:r>
        <w:rPr>
          <w:rFonts w:ascii="Arial" w:hAnsi="Arial" w:cs="Arial"/>
          <w:b/>
          <w:sz w:val="20"/>
          <w:szCs w:val="20"/>
        </w:rPr>
        <w:t>Set</w:t>
      </w:r>
      <w:r w:rsidRPr="006D3122">
        <w:rPr>
          <w:rFonts w:ascii="Arial" w:hAnsi="Arial" w:cs="Arial"/>
          <w:sz w:val="20"/>
          <w:szCs w:val="20"/>
        </w:rPr>
        <w:t xml:space="preserve"> </w:t>
      </w:r>
      <w:proofErr w:type="spellStart"/>
      <w:r w:rsidRPr="006D3122">
        <w:rPr>
          <w:rFonts w:ascii="Arial" w:hAnsi="Arial" w:cs="Arial"/>
          <w:sz w:val="20"/>
          <w:szCs w:val="20"/>
        </w:rPr>
        <w:t>Vali</w:t>
      </w:r>
      <w:r>
        <w:rPr>
          <w:rFonts w:ascii="Arial" w:hAnsi="Arial" w:cs="Arial"/>
          <w:sz w:val="20"/>
          <w:szCs w:val="20"/>
        </w:rPr>
        <w:t>dation_Status</w:t>
      </w:r>
      <w:proofErr w:type="spellEnd"/>
      <w:r>
        <w:rPr>
          <w:rFonts w:ascii="Arial" w:hAnsi="Arial" w:cs="Arial"/>
          <w:sz w:val="20"/>
          <w:szCs w:val="20"/>
        </w:rPr>
        <w:t xml:space="preserve"> = ‘F’</w:t>
      </w:r>
    </w:p>
    <w:p w:rsidR="003E1509" w:rsidRPr="006D3122" w:rsidRDefault="003E1509" w:rsidP="003E1509">
      <w:pPr>
        <w:keepNext/>
        <w:autoSpaceDE w:val="0"/>
        <w:autoSpaceDN w:val="0"/>
        <w:adjustRightInd w:val="0"/>
        <w:ind w:left="2160"/>
        <w:rPr>
          <w:rFonts w:ascii="Arial" w:hAnsi="Arial" w:cs="Arial"/>
          <w:sz w:val="20"/>
          <w:szCs w:val="20"/>
        </w:rPr>
      </w:pPr>
      <w:r w:rsidRPr="006D3122">
        <w:rPr>
          <w:rFonts w:ascii="Arial" w:hAnsi="Arial" w:cs="Arial"/>
          <w:b/>
          <w:sz w:val="20"/>
          <w:szCs w:val="20"/>
        </w:rPr>
        <w:t>Set</w:t>
      </w:r>
      <w:r>
        <w:rPr>
          <w:rFonts w:ascii="Arial" w:hAnsi="Arial" w:cs="Arial"/>
          <w:sz w:val="20"/>
          <w:szCs w:val="20"/>
        </w:rPr>
        <w:t xml:space="preserve"> </w:t>
      </w:r>
      <w:proofErr w:type="spellStart"/>
      <w:r>
        <w:rPr>
          <w:rFonts w:ascii="Arial" w:hAnsi="Arial" w:cs="Arial"/>
          <w:sz w:val="20"/>
          <w:szCs w:val="20"/>
        </w:rPr>
        <w:t>Seg_Code</w:t>
      </w:r>
      <w:proofErr w:type="spellEnd"/>
      <w:r>
        <w:rPr>
          <w:rFonts w:ascii="Arial" w:hAnsi="Arial" w:cs="Arial"/>
          <w:sz w:val="20"/>
          <w:szCs w:val="20"/>
        </w:rPr>
        <w:t xml:space="preserve"> = </w:t>
      </w:r>
      <w:proofErr w:type="spellStart"/>
      <w:r w:rsidRPr="006D3122">
        <w:rPr>
          <w:rFonts w:ascii="Arial" w:hAnsi="Arial" w:cs="Arial"/>
          <w:sz w:val="20"/>
          <w:szCs w:val="20"/>
        </w:rPr>
        <w:t>escm.escm_new_buy.</w:t>
      </w:r>
      <w:r w:rsidR="002B4025" w:rsidRPr="002B4025">
        <w:rPr>
          <w:rFonts w:ascii="Arial" w:hAnsi="Arial" w:cs="Arial"/>
          <w:sz w:val="20"/>
          <w:szCs w:val="20"/>
        </w:rPr>
        <w:t>get_ovhl_seg_</w:t>
      </w:r>
      <w:proofErr w:type="gramStart"/>
      <w:r w:rsidR="002B4025" w:rsidRPr="002B4025">
        <w:rPr>
          <w:rFonts w:ascii="Arial" w:hAnsi="Arial" w:cs="Arial"/>
          <w:sz w:val="20"/>
          <w:szCs w:val="20"/>
        </w:rPr>
        <w:t>code</w:t>
      </w:r>
      <w:proofErr w:type="spellEnd"/>
      <w:r w:rsidR="002B4025" w:rsidRPr="002B4025">
        <w:rPr>
          <w:rFonts w:ascii="Arial" w:hAnsi="Arial" w:cs="Arial"/>
          <w:sz w:val="20"/>
          <w:szCs w:val="20"/>
        </w:rPr>
        <w:t>(</w:t>
      </w:r>
      <w:proofErr w:type="spellStart"/>
      <w:proofErr w:type="gramEnd"/>
      <w:r w:rsidR="002B4025" w:rsidRPr="002B4025">
        <w:rPr>
          <w:rFonts w:ascii="Arial" w:hAnsi="Arial" w:cs="Arial"/>
          <w:sz w:val="20"/>
          <w:szCs w:val="20"/>
        </w:rPr>
        <w:t>i_program_code</w:t>
      </w:r>
      <w:proofErr w:type="spellEnd"/>
      <w:r w:rsidR="002B4025" w:rsidRPr="002B4025">
        <w:rPr>
          <w:rFonts w:ascii="Arial" w:hAnsi="Arial" w:cs="Arial"/>
          <w:sz w:val="20"/>
          <w:szCs w:val="20"/>
        </w:rPr>
        <w:t xml:space="preserve">   VARCHAR2, </w:t>
      </w:r>
      <w:proofErr w:type="spellStart"/>
      <w:r w:rsidR="002B4025" w:rsidRPr="002B4025">
        <w:rPr>
          <w:rFonts w:ascii="Arial" w:hAnsi="Arial" w:cs="Arial"/>
          <w:sz w:val="20"/>
          <w:szCs w:val="20"/>
        </w:rPr>
        <w:t>i_part_no</w:t>
      </w:r>
      <w:proofErr w:type="spellEnd"/>
      <w:r w:rsidR="002B4025" w:rsidRPr="002B4025">
        <w:rPr>
          <w:rFonts w:ascii="Arial" w:hAnsi="Arial" w:cs="Arial"/>
          <w:sz w:val="20"/>
          <w:szCs w:val="20"/>
        </w:rPr>
        <w:t xml:space="preserve"> VARCHAR2, </w:t>
      </w:r>
      <w:proofErr w:type="spellStart"/>
      <w:r w:rsidR="002B4025" w:rsidRPr="002B4025">
        <w:rPr>
          <w:rFonts w:ascii="Arial" w:hAnsi="Arial" w:cs="Arial"/>
          <w:sz w:val="20"/>
          <w:szCs w:val="20"/>
        </w:rPr>
        <w:t>i_dla_flag</w:t>
      </w:r>
      <w:proofErr w:type="spellEnd"/>
      <w:r w:rsidR="002B4025" w:rsidRPr="002B4025">
        <w:rPr>
          <w:rFonts w:ascii="Arial" w:hAnsi="Arial" w:cs="Arial"/>
          <w:sz w:val="20"/>
          <w:szCs w:val="20"/>
        </w:rPr>
        <w:t xml:space="preserve"> VARCHAR2 DEFAULT 'F')</w:t>
      </w:r>
    </w:p>
    <w:p w:rsidR="001A52AB" w:rsidRDefault="001A52AB" w:rsidP="008F5960">
      <w:pPr>
        <w:keepNext/>
        <w:autoSpaceDE w:val="0"/>
        <w:autoSpaceDN w:val="0"/>
        <w:adjustRightInd w:val="0"/>
        <w:ind w:left="720"/>
        <w:rPr>
          <w:rFonts w:ascii="Arial" w:hAnsi="Arial" w:cs="Arial"/>
          <w:sz w:val="20"/>
          <w:szCs w:val="20"/>
        </w:rPr>
      </w:pPr>
    </w:p>
    <w:p w:rsidR="00D71ACB" w:rsidRDefault="00D71ACB" w:rsidP="006602CA">
      <w:pPr>
        <w:keepNext/>
        <w:autoSpaceDE w:val="0"/>
        <w:autoSpaceDN w:val="0"/>
        <w:adjustRightInd w:val="0"/>
        <w:rPr>
          <w:rFonts w:ascii="Arial" w:hAnsi="Arial" w:cs="Arial"/>
          <w:sz w:val="20"/>
          <w:szCs w:val="20"/>
        </w:rPr>
      </w:pPr>
    </w:p>
    <w:p w:rsidR="00D71ACB" w:rsidRPr="0054024D" w:rsidRDefault="003451AE" w:rsidP="006602CA">
      <w:pPr>
        <w:keepNext/>
        <w:autoSpaceDE w:val="0"/>
        <w:autoSpaceDN w:val="0"/>
        <w:adjustRightInd w:val="0"/>
        <w:rPr>
          <w:rFonts w:ascii="Arial" w:hAnsi="Arial" w:cs="Arial"/>
        </w:rPr>
      </w:pPr>
      <w:r w:rsidRPr="0054024D">
        <w:rPr>
          <w:rFonts w:ascii="Arial" w:hAnsi="Arial" w:cs="Arial"/>
        </w:rPr>
        <w:lastRenderedPageBreak/>
        <w:t>Review Board form</w:t>
      </w:r>
    </w:p>
    <w:p w:rsidR="00F905CB" w:rsidRPr="0054024D" w:rsidRDefault="00F905CB" w:rsidP="00F905CB">
      <w:pPr>
        <w:keepNext/>
        <w:autoSpaceDE w:val="0"/>
        <w:autoSpaceDN w:val="0"/>
        <w:adjustRightInd w:val="0"/>
        <w:rPr>
          <w:rFonts w:ascii="Arial" w:hAnsi="Arial" w:cs="Arial"/>
        </w:rPr>
      </w:pPr>
      <w:r w:rsidRPr="0054024D">
        <w:rPr>
          <w:rFonts w:ascii="Arial" w:hAnsi="Arial" w:cs="Arial"/>
        </w:rPr>
        <w:t>CLS</w:t>
      </w:r>
    </w:p>
    <w:p w:rsidR="00F905CB" w:rsidRDefault="00F905CB" w:rsidP="00F905CB">
      <w:pPr>
        <w:keepNext/>
        <w:autoSpaceDE w:val="0"/>
        <w:autoSpaceDN w:val="0"/>
        <w:adjustRightInd w:val="0"/>
        <w:ind w:left="720"/>
        <w:rPr>
          <w:rFonts w:ascii="Arial" w:hAnsi="Arial" w:cs="Arial"/>
          <w:sz w:val="20"/>
          <w:szCs w:val="20"/>
        </w:rPr>
      </w:pPr>
      <w:r>
        <w:rPr>
          <w:rFonts w:ascii="Arial" w:hAnsi="Arial" w:cs="Arial"/>
          <w:sz w:val="20"/>
          <w:szCs w:val="20"/>
        </w:rPr>
        <w:t>Form shall display the following fields in a grid (or grids)</w:t>
      </w:r>
      <w:r w:rsidR="008668B0">
        <w:rPr>
          <w:rFonts w:ascii="Arial" w:hAnsi="Arial" w:cs="Arial"/>
          <w:sz w:val="20"/>
          <w:szCs w:val="20"/>
        </w:rPr>
        <w:t xml:space="preserve"> Note:  These fields are currently pulled from the view </w:t>
      </w:r>
      <w:proofErr w:type="spellStart"/>
      <w:r w:rsidR="008668B0">
        <w:rPr>
          <w:rFonts w:ascii="Arial" w:hAnsi="Arial" w:cs="Arial"/>
          <w:sz w:val="20"/>
          <w:szCs w:val="20"/>
        </w:rPr>
        <w:t>esmc.escm_new_buy_ccb_vw</w:t>
      </w:r>
      <w:proofErr w:type="spellEnd"/>
      <w:r w:rsidR="008668B0">
        <w:rPr>
          <w:rFonts w:ascii="Arial" w:hAnsi="Arial" w:cs="Arial"/>
          <w:sz w:val="20"/>
          <w:szCs w:val="20"/>
        </w:rPr>
        <w:t>.</w:t>
      </w:r>
    </w:p>
    <w:tbl>
      <w:tblPr>
        <w:tblStyle w:val="TableList4"/>
        <w:tblW w:w="10368" w:type="dxa"/>
        <w:tblInd w:w="720" w:type="dxa"/>
        <w:tblLook w:val="01E0"/>
      </w:tblPr>
      <w:tblGrid>
        <w:gridCol w:w="2358"/>
        <w:gridCol w:w="3060"/>
        <w:gridCol w:w="1080"/>
        <w:gridCol w:w="3870"/>
      </w:tblGrid>
      <w:tr w:rsidR="00F905CB" w:rsidRPr="00550859" w:rsidTr="009265E4">
        <w:trPr>
          <w:cnfStyle w:val="100000000000"/>
        </w:trPr>
        <w:tc>
          <w:tcPr>
            <w:tcW w:w="2358" w:type="dxa"/>
          </w:tcPr>
          <w:p w:rsidR="00F905CB" w:rsidRPr="00550859" w:rsidRDefault="00F905CB" w:rsidP="00E66DD8">
            <w:pPr>
              <w:rPr>
                <w:rFonts w:ascii="Arial" w:hAnsi="Arial" w:cs="Arial"/>
                <w:sz w:val="20"/>
                <w:szCs w:val="20"/>
              </w:rPr>
            </w:pPr>
            <w:r w:rsidRPr="00550859">
              <w:rPr>
                <w:rFonts w:ascii="Arial" w:hAnsi="Arial" w:cs="Arial"/>
                <w:sz w:val="20"/>
                <w:szCs w:val="20"/>
              </w:rPr>
              <w:t>Display Name</w:t>
            </w:r>
          </w:p>
        </w:tc>
        <w:tc>
          <w:tcPr>
            <w:tcW w:w="3060" w:type="dxa"/>
          </w:tcPr>
          <w:p w:rsidR="00F905CB" w:rsidRPr="00550859" w:rsidRDefault="00F905CB" w:rsidP="00E66DD8">
            <w:pPr>
              <w:rPr>
                <w:rFonts w:ascii="Arial" w:hAnsi="Arial" w:cs="Arial"/>
                <w:sz w:val="20"/>
                <w:szCs w:val="20"/>
              </w:rPr>
            </w:pPr>
            <w:r w:rsidRPr="00550859">
              <w:rPr>
                <w:rFonts w:ascii="Arial" w:hAnsi="Arial" w:cs="Arial"/>
                <w:sz w:val="20"/>
                <w:szCs w:val="20"/>
              </w:rPr>
              <w:t>Column</w:t>
            </w:r>
          </w:p>
        </w:tc>
        <w:tc>
          <w:tcPr>
            <w:tcW w:w="1080" w:type="dxa"/>
          </w:tcPr>
          <w:p w:rsidR="00F905CB" w:rsidRPr="00550859" w:rsidRDefault="00F905CB" w:rsidP="00E66DD8">
            <w:pPr>
              <w:rPr>
                <w:rFonts w:ascii="Arial" w:hAnsi="Arial" w:cs="Arial"/>
                <w:sz w:val="20"/>
                <w:szCs w:val="20"/>
              </w:rPr>
            </w:pPr>
            <w:r w:rsidRPr="00550859">
              <w:rPr>
                <w:rFonts w:ascii="Arial" w:hAnsi="Arial" w:cs="Arial"/>
                <w:sz w:val="20"/>
                <w:szCs w:val="20"/>
              </w:rPr>
              <w:t>Editable</w:t>
            </w:r>
          </w:p>
        </w:tc>
        <w:tc>
          <w:tcPr>
            <w:tcW w:w="3870" w:type="dxa"/>
          </w:tcPr>
          <w:p w:rsidR="00F905CB" w:rsidRPr="00550859" w:rsidRDefault="00F905CB" w:rsidP="00E66DD8">
            <w:pPr>
              <w:rPr>
                <w:rFonts w:ascii="Arial" w:hAnsi="Arial" w:cs="Arial"/>
                <w:sz w:val="20"/>
                <w:szCs w:val="20"/>
              </w:rPr>
            </w:pPr>
            <w:r w:rsidRPr="00550859">
              <w:rPr>
                <w:rFonts w:ascii="Arial" w:hAnsi="Arial" w:cs="Arial"/>
                <w:sz w:val="20"/>
                <w:szCs w:val="20"/>
              </w:rPr>
              <w:t>Notes</w:t>
            </w:r>
          </w:p>
        </w:tc>
      </w:tr>
      <w:tr w:rsidR="00F905CB" w:rsidRPr="00550859" w:rsidTr="009265E4">
        <w:tc>
          <w:tcPr>
            <w:tcW w:w="2358" w:type="dxa"/>
          </w:tcPr>
          <w:p w:rsidR="008668B0" w:rsidRPr="00550859" w:rsidRDefault="008668B0" w:rsidP="00E66DD8">
            <w:pPr>
              <w:rPr>
                <w:rFonts w:ascii="Arial" w:hAnsi="Arial" w:cs="Arial"/>
                <w:sz w:val="20"/>
                <w:szCs w:val="20"/>
              </w:rPr>
            </w:pPr>
            <w:r>
              <w:rPr>
                <w:rFonts w:ascii="Arial" w:hAnsi="Arial" w:cs="Arial"/>
                <w:sz w:val="20"/>
                <w:szCs w:val="20"/>
              </w:rPr>
              <w:t>Order No</w:t>
            </w:r>
          </w:p>
        </w:tc>
        <w:tc>
          <w:tcPr>
            <w:tcW w:w="3060" w:type="dxa"/>
          </w:tcPr>
          <w:p w:rsidR="00F905CB" w:rsidRPr="00550859" w:rsidRDefault="008668B0" w:rsidP="00E66DD8">
            <w:pPr>
              <w:rPr>
                <w:rFonts w:ascii="Arial" w:hAnsi="Arial" w:cs="Arial"/>
                <w:sz w:val="20"/>
                <w:szCs w:val="20"/>
              </w:rPr>
            </w:pPr>
            <w:r>
              <w:rPr>
                <w:rFonts w:ascii="Arial" w:hAnsi="Arial" w:cs="Arial"/>
                <w:sz w:val="20"/>
                <w:szCs w:val="20"/>
              </w:rPr>
              <w:t>ORDER_NO</w:t>
            </w:r>
          </w:p>
        </w:tc>
        <w:tc>
          <w:tcPr>
            <w:tcW w:w="1080" w:type="dxa"/>
          </w:tcPr>
          <w:p w:rsidR="00F905CB" w:rsidRPr="00550859" w:rsidRDefault="008668B0" w:rsidP="00E66DD8">
            <w:pPr>
              <w:rPr>
                <w:rFonts w:ascii="Arial" w:hAnsi="Arial" w:cs="Arial"/>
                <w:sz w:val="20"/>
                <w:szCs w:val="20"/>
              </w:rPr>
            </w:pPr>
            <w:r>
              <w:rPr>
                <w:rFonts w:ascii="Arial" w:hAnsi="Arial" w:cs="Arial"/>
                <w:sz w:val="20"/>
                <w:szCs w:val="20"/>
              </w:rPr>
              <w:t>No</w:t>
            </w:r>
          </w:p>
        </w:tc>
        <w:tc>
          <w:tcPr>
            <w:tcW w:w="3870" w:type="dxa"/>
          </w:tcPr>
          <w:p w:rsidR="00F905CB" w:rsidRPr="00550859" w:rsidRDefault="00F905CB" w:rsidP="00E66DD8">
            <w:pPr>
              <w:rPr>
                <w:rFonts w:ascii="Arial" w:hAnsi="Arial" w:cs="Arial"/>
                <w:sz w:val="20"/>
                <w:szCs w:val="20"/>
              </w:rPr>
            </w:pPr>
          </w:p>
        </w:tc>
      </w:tr>
      <w:tr w:rsidR="00FD1312" w:rsidRPr="00550859" w:rsidTr="009265E4">
        <w:tc>
          <w:tcPr>
            <w:tcW w:w="2358" w:type="dxa"/>
          </w:tcPr>
          <w:p w:rsidR="00FD1312" w:rsidRDefault="008668B0" w:rsidP="00E66DD8">
            <w:pPr>
              <w:rPr>
                <w:rFonts w:ascii="Arial" w:hAnsi="Arial" w:cs="Arial"/>
                <w:sz w:val="20"/>
                <w:szCs w:val="20"/>
              </w:rPr>
            </w:pPr>
            <w:r>
              <w:rPr>
                <w:rFonts w:ascii="Arial" w:hAnsi="Arial" w:cs="Arial"/>
                <w:sz w:val="20"/>
                <w:szCs w:val="20"/>
              </w:rPr>
              <w:t>Part No</w:t>
            </w:r>
          </w:p>
        </w:tc>
        <w:tc>
          <w:tcPr>
            <w:tcW w:w="3060" w:type="dxa"/>
          </w:tcPr>
          <w:p w:rsidR="00FD1312" w:rsidRDefault="008668B0" w:rsidP="00E66DD8">
            <w:pPr>
              <w:rPr>
                <w:rFonts w:ascii="Arial" w:hAnsi="Arial" w:cs="Arial"/>
                <w:sz w:val="20"/>
                <w:szCs w:val="20"/>
              </w:rPr>
            </w:pPr>
            <w:r>
              <w:rPr>
                <w:rFonts w:ascii="Arial" w:hAnsi="Arial" w:cs="Arial"/>
                <w:sz w:val="20"/>
                <w:szCs w:val="20"/>
              </w:rPr>
              <w:t>PART_NO</w:t>
            </w:r>
          </w:p>
        </w:tc>
        <w:tc>
          <w:tcPr>
            <w:tcW w:w="1080" w:type="dxa"/>
          </w:tcPr>
          <w:p w:rsidR="00FD1312" w:rsidRDefault="008668B0" w:rsidP="00E66DD8">
            <w:pPr>
              <w:rPr>
                <w:rFonts w:ascii="Arial" w:hAnsi="Arial" w:cs="Arial"/>
                <w:sz w:val="20"/>
                <w:szCs w:val="20"/>
              </w:rPr>
            </w:pPr>
            <w:r>
              <w:rPr>
                <w:rFonts w:ascii="Arial" w:hAnsi="Arial" w:cs="Arial"/>
                <w:sz w:val="20"/>
                <w:szCs w:val="20"/>
              </w:rPr>
              <w:t>No</w:t>
            </w:r>
          </w:p>
        </w:tc>
        <w:tc>
          <w:tcPr>
            <w:tcW w:w="3870" w:type="dxa"/>
          </w:tcPr>
          <w:p w:rsidR="00FD1312" w:rsidRPr="00550859" w:rsidRDefault="00FD1312" w:rsidP="00E66DD8">
            <w:pPr>
              <w:rPr>
                <w:rFonts w:ascii="Arial" w:hAnsi="Arial" w:cs="Arial"/>
                <w:sz w:val="20"/>
                <w:szCs w:val="20"/>
              </w:rPr>
            </w:pPr>
          </w:p>
        </w:tc>
      </w:tr>
      <w:tr w:rsidR="00FD1312" w:rsidRPr="00550859" w:rsidTr="009265E4">
        <w:tc>
          <w:tcPr>
            <w:tcW w:w="2358" w:type="dxa"/>
          </w:tcPr>
          <w:p w:rsidR="00FD1312" w:rsidRDefault="008668B0" w:rsidP="00E66DD8">
            <w:pPr>
              <w:rPr>
                <w:rFonts w:ascii="Arial" w:hAnsi="Arial" w:cs="Arial"/>
                <w:sz w:val="20"/>
                <w:szCs w:val="20"/>
              </w:rPr>
            </w:pPr>
            <w:r>
              <w:rPr>
                <w:rFonts w:ascii="Arial" w:hAnsi="Arial" w:cs="Arial"/>
                <w:sz w:val="20"/>
                <w:szCs w:val="20"/>
              </w:rPr>
              <w:t>Status</w:t>
            </w:r>
          </w:p>
        </w:tc>
        <w:tc>
          <w:tcPr>
            <w:tcW w:w="3060" w:type="dxa"/>
          </w:tcPr>
          <w:p w:rsidR="00FD1312" w:rsidRDefault="008668B0" w:rsidP="00E66DD8">
            <w:pPr>
              <w:rPr>
                <w:rFonts w:ascii="Arial" w:hAnsi="Arial" w:cs="Arial"/>
                <w:sz w:val="20"/>
                <w:szCs w:val="20"/>
              </w:rPr>
            </w:pPr>
            <w:r>
              <w:rPr>
                <w:rFonts w:ascii="Arial" w:hAnsi="Arial" w:cs="Arial"/>
                <w:sz w:val="20"/>
                <w:szCs w:val="20"/>
              </w:rPr>
              <w:t>ACTIVITY_STATUS</w:t>
            </w:r>
          </w:p>
        </w:tc>
        <w:tc>
          <w:tcPr>
            <w:tcW w:w="1080" w:type="dxa"/>
          </w:tcPr>
          <w:p w:rsidR="00FD1312" w:rsidRDefault="008668B0" w:rsidP="00E66DD8">
            <w:pPr>
              <w:rPr>
                <w:rFonts w:ascii="Arial" w:hAnsi="Arial" w:cs="Arial"/>
                <w:sz w:val="20"/>
                <w:szCs w:val="20"/>
              </w:rPr>
            </w:pPr>
            <w:r>
              <w:rPr>
                <w:rFonts w:ascii="Arial" w:hAnsi="Arial" w:cs="Arial"/>
                <w:sz w:val="20"/>
                <w:szCs w:val="20"/>
              </w:rPr>
              <w:t>No</w:t>
            </w:r>
          </w:p>
        </w:tc>
        <w:tc>
          <w:tcPr>
            <w:tcW w:w="3870" w:type="dxa"/>
          </w:tcPr>
          <w:p w:rsidR="00FD1312" w:rsidRPr="00550859" w:rsidRDefault="00FD1312" w:rsidP="00E66DD8">
            <w:pPr>
              <w:rPr>
                <w:rFonts w:ascii="Arial" w:hAnsi="Arial" w:cs="Arial"/>
                <w:sz w:val="20"/>
                <w:szCs w:val="20"/>
              </w:rPr>
            </w:pPr>
          </w:p>
        </w:tc>
      </w:tr>
      <w:tr w:rsidR="00FD1312" w:rsidRPr="00550859" w:rsidTr="009265E4">
        <w:tc>
          <w:tcPr>
            <w:tcW w:w="2358" w:type="dxa"/>
          </w:tcPr>
          <w:p w:rsidR="00FD1312" w:rsidRDefault="008668B0" w:rsidP="00E66DD8">
            <w:pPr>
              <w:rPr>
                <w:rFonts w:ascii="Arial" w:hAnsi="Arial" w:cs="Arial"/>
                <w:sz w:val="20"/>
                <w:szCs w:val="20"/>
              </w:rPr>
            </w:pPr>
            <w:r>
              <w:rPr>
                <w:rFonts w:ascii="Arial" w:hAnsi="Arial" w:cs="Arial"/>
                <w:sz w:val="20"/>
                <w:szCs w:val="20"/>
              </w:rPr>
              <w:t>CCN</w:t>
            </w:r>
          </w:p>
        </w:tc>
        <w:tc>
          <w:tcPr>
            <w:tcW w:w="3060" w:type="dxa"/>
          </w:tcPr>
          <w:p w:rsidR="00FD1312" w:rsidRDefault="008668B0" w:rsidP="00E66DD8">
            <w:pPr>
              <w:rPr>
                <w:rFonts w:ascii="Arial" w:hAnsi="Arial" w:cs="Arial"/>
                <w:sz w:val="20"/>
                <w:szCs w:val="20"/>
              </w:rPr>
            </w:pPr>
            <w:r>
              <w:rPr>
                <w:rFonts w:ascii="Arial" w:hAnsi="Arial" w:cs="Arial"/>
                <w:sz w:val="20"/>
                <w:szCs w:val="20"/>
              </w:rPr>
              <w:t>COST_CHARGE_NUMBER</w:t>
            </w:r>
          </w:p>
        </w:tc>
        <w:tc>
          <w:tcPr>
            <w:tcW w:w="1080" w:type="dxa"/>
          </w:tcPr>
          <w:p w:rsidR="00FD1312" w:rsidRDefault="008668B0" w:rsidP="00E66DD8">
            <w:pPr>
              <w:rPr>
                <w:rFonts w:ascii="Arial" w:hAnsi="Arial" w:cs="Arial"/>
                <w:sz w:val="20"/>
                <w:szCs w:val="20"/>
              </w:rPr>
            </w:pPr>
            <w:r>
              <w:rPr>
                <w:rFonts w:ascii="Arial" w:hAnsi="Arial" w:cs="Arial"/>
                <w:sz w:val="20"/>
                <w:szCs w:val="20"/>
              </w:rPr>
              <w:t>No</w:t>
            </w:r>
          </w:p>
        </w:tc>
        <w:tc>
          <w:tcPr>
            <w:tcW w:w="3870" w:type="dxa"/>
          </w:tcPr>
          <w:p w:rsidR="00FD1312" w:rsidRPr="00550859" w:rsidRDefault="00FD1312" w:rsidP="00E66DD8">
            <w:pPr>
              <w:rPr>
                <w:rFonts w:ascii="Arial" w:hAnsi="Arial" w:cs="Arial"/>
                <w:sz w:val="20"/>
                <w:szCs w:val="20"/>
              </w:rPr>
            </w:pPr>
          </w:p>
        </w:tc>
      </w:tr>
      <w:tr w:rsidR="00FD1312" w:rsidRPr="00550859" w:rsidTr="009265E4">
        <w:tc>
          <w:tcPr>
            <w:tcW w:w="2358" w:type="dxa"/>
          </w:tcPr>
          <w:p w:rsidR="00FD1312" w:rsidRDefault="008668B0" w:rsidP="00E66DD8">
            <w:pPr>
              <w:rPr>
                <w:rFonts w:ascii="Arial" w:hAnsi="Arial" w:cs="Arial"/>
                <w:sz w:val="20"/>
                <w:szCs w:val="20"/>
              </w:rPr>
            </w:pPr>
            <w:r w:rsidRPr="008668B0">
              <w:rPr>
                <w:rFonts w:ascii="Arial" w:hAnsi="Arial" w:cs="Arial"/>
                <w:sz w:val="20"/>
                <w:szCs w:val="20"/>
              </w:rPr>
              <w:t>Nomenclature</w:t>
            </w:r>
          </w:p>
        </w:tc>
        <w:tc>
          <w:tcPr>
            <w:tcW w:w="3060" w:type="dxa"/>
          </w:tcPr>
          <w:p w:rsidR="00FD1312" w:rsidRDefault="008668B0" w:rsidP="00E66DD8">
            <w:pPr>
              <w:rPr>
                <w:rFonts w:ascii="Arial" w:hAnsi="Arial" w:cs="Arial"/>
                <w:sz w:val="20"/>
                <w:szCs w:val="20"/>
              </w:rPr>
            </w:pPr>
            <w:r w:rsidRPr="008668B0">
              <w:rPr>
                <w:rFonts w:ascii="Arial" w:hAnsi="Arial" w:cs="Arial"/>
                <w:sz w:val="20"/>
                <w:szCs w:val="20"/>
              </w:rPr>
              <w:t>NOMENCLATURE</w:t>
            </w:r>
          </w:p>
        </w:tc>
        <w:tc>
          <w:tcPr>
            <w:tcW w:w="1080" w:type="dxa"/>
          </w:tcPr>
          <w:p w:rsidR="00FD1312" w:rsidRDefault="008668B0" w:rsidP="00E66DD8">
            <w:pPr>
              <w:rPr>
                <w:rFonts w:ascii="Arial" w:hAnsi="Arial" w:cs="Arial"/>
                <w:sz w:val="20"/>
                <w:szCs w:val="20"/>
              </w:rPr>
            </w:pPr>
            <w:r>
              <w:rPr>
                <w:rFonts w:ascii="Arial" w:hAnsi="Arial" w:cs="Arial"/>
                <w:sz w:val="20"/>
                <w:szCs w:val="20"/>
              </w:rPr>
              <w:t>No</w:t>
            </w:r>
          </w:p>
        </w:tc>
        <w:tc>
          <w:tcPr>
            <w:tcW w:w="3870" w:type="dxa"/>
          </w:tcPr>
          <w:p w:rsidR="00FD1312" w:rsidRPr="00550859" w:rsidRDefault="00FD1312" w:rsidP="00E66DD8">
            <w:pPr>
              <w:rPr>
                <w:rFonts w:ascii="Arial" w:hAnsi="Arial" w:cs="Arial"/>
                <w:sz w:val="20"/>
                <w:szCs w:val="20"/>
              </w:rPr>
            </w:pPr>
          </w:p>
        </w:tc>
      </w:tr>
      <w:tr w:rsidR="00FD1312" w:rsidRPr="00550859" w:rsidTr="009265E4">
        <w:tc>
          <w:tcPr>
            <w:tcW w:w="2358" w:type="dxa"/>
          </w:tcPr>
          <w:p w:rsidR="00FD1312" w:rsidRDefault="008668B0" w:rsidP="008668B0">
            <w:pPr>
              <w:rPr>
                <w:rFonts w:ascii="Arial" w:hAnsi="Arial" w:cs="Arial"/>
                <w:sz w:val="20"/>
                <w:szCs w:val="20"/>
              </w:rPr>
            </w:pPr>
            <w:r>
              <w:rPr>
                <w:rFonts w:ascii="Arial" w:hAnsi="Arial" w:cs="Arial"/>
                <w:sz w:val="20"/>
                <w:szCs w:val="20"/>
              </w:rPr>
              <w:t>Unit Cost</w:t>
            </w:r>
          </w:p>
        </w:tc>
        <w:tc>
          <w:tcPr>
            <w:tcW w:w="3060" w:type="dxa"/>
          </w:tcPr>
          <w:p w:rsidR="00FD1312" w:rsidRDefault="008668B0" w:rsidP="00E66DD8">
            <w:pPr>
              <w:rPr>
                <w:rFonts w:ascii="Arial" w:hAnsi="Arial" w:cs="Arial"/>
                <w:sz w:val="20"/>
                <w:szCs w:val="20"/>
              </w:rPr>
            </w:pPr>
            <w:r>
              <w:rPr>
                <w:rFonts w:ascii="Arial" w:hAnsi="Arial" w:cs="Arial"/>
                <w:sz w:val="20"/>
                <w:szCs w:val="20"/>
              </w:rPr>
              <w:t>SPO_COST</w:t>
            </w:r>
          </w:p>
        </w:tc>
        <w:tc>
          <w:tcPr>
            <w:tcW w:w="1080" w:type="dxa"/>
          </w:tcPr>
          <w:p w:rsidR="00FD1312" w:rsidRDefault="008668B0" w:rsidP="00E66DD8">
            <w:pPr>
              <w:rPr>
                <w:rFonts w:ascii="Arial" w:hAnsi="Arial" w:cs="Arial"/>
                <w:sz w:val="20"/>
                <w:szCs w:val="20"/>
              </w:rPr>
            </w:pPr>
            <w:r>
              <w:rPr>
                <w:rFonts w:ascii="Arial" w:hAnsi="Arial" w:cs="Arial"/>
                <w:sz w:val="20"/>
                <w:szCs w:val="20"/>
              </w:rPr>
              <w:t>No</w:t>
            </w:r>
          </w:p>
        </w:tc>
        <w:tc>
          <w:tcPr>
            <w:tcW w:w="3870" w:type="dxa"/>
          </w:tcPr>
          <w:p w:rsidR="00FD1312" w:rsidRPr="00550859" w:rsidRDefault="00FD1312" w:rsidP="00E66DD8">
            <w:pPr>
              <w:rPr>
                <w:rFonts w:ascii="Arial" w:hAnsi="Arial" w:cs="Arial"/>
                <w:sz w:val="20"/>
                <w:szCs w:val="20"/>
              </w:rPr>
            </w:pPr>
          </w:p>
        </w:tc>
      </w:tr>
      <w:tr w:rsidR="00FD1312" w:rsidRPr="00550859" w:rsidTr="009265E4">
        <w:tc>
          <w:tcPr>
            <w:tcW w:w="2358" w:type="dxa"/>
          </w:tcPr>
          <w:p w:rsidR="00FD1312" w:rsidRDefault="008668B0" w:rsidP="00E66DD8">
            <w:pPr>
              <w:rPr>
                <w:rFonts w:ascii="Arial" w:hAnsi="Arial" w:cs="Arial"/>
                <w:sz w:val="20"/>
                <w:szCs w:val="20"/>
              </w:rPr>
            </w:pPr>
            <w:r>
              <w:rPr>
                <w:rFonts w:ascii="Arial" w:hAnsi="Arial" w:cs="Arial"/>
                <w:sz w:val="20"/>
                <w:szCs w:val="20"/>
              </w:rPr>
              <w:t>Order Quantity</w:t>
            </w:r>
          </w:p>
        </w:tc>
        <w:tc>
          <w:tcPr>
            <w:tcW w:w="3060" w:type="dxa"/>
          </w:tcPr>
          <w:p w:rsidR="00FD1312" w:rsidRDefault="008668B0" w:rsidP="00E66DD8">
            <w:pPr>
              <w:rPr>
                <w:rFonts w:ascii="Arial" w:hAnsi="Arial" w:cs="Arial"/>
                <w:sz w:val="20"/>
                <w:szCs w:val="20"/>
              </w:rPr>
            </w:pPr>
            <w:r>
              <w:rPr>
                <w:rFonts w:ascii="Arial" w:hAnsi="Arial" w:cs="Arial"/>
                <w:sz w:val="20"/>
                <w:szCs w:val="20"/>
              </w:rPr>
              <w:t>ORDER_QUANTITY</w:t>
            </w:r>
          </w:p>
        </w:tc>
        <w:tc>
          <w:tcPr>
            <w:tcW w:w="1080" w:type="dxa"/>
          </w:tcPr>
          <w:p w:rsidR="00FD1312" w:rsidRDefault="009265E4" w:rsidP="00E66DD8">
            <w:pPr>
              <w:rPr>
                <w:rFonts w:ascii="Arial" w:hAnsi="Arial" w:cs="Arial"/>
                <w:sz w:val="20"/>
                <w:szCs w:val="20"/>
              </w:rPr>
            </w:pPr>
            <w:r>
              <w:rPr>
                <w:rFonts w:ascii="Arial" w:hAnsi="Arial" w:cs="Arial"/>
                <w:sz w:val="20"/>
                <w:szCs w:val="20"/>
              </w:rPr>
              <w:t>No</w:t>
            </w:r>
          </w:p>
        </w:tc>
        <w:tc>
          <w:tcPr>
            <w:tcW w:w="3870" w:type="dxa"/>
          </w:tcPr>
          <w:p w:rsidR="00FD1312" w:rsidRPr="00550859" w:rsidRDefault="00FD1312" w:rsidP="00E66DD8">
            <w:pPr>
              <w:rPr>
                <w:rFonts w:ascii="Arial" w:hAnsi="Arial" w:cs="Arial"/>
                <w:sz w:val="20"/>
                <w:szCs w:val="20"/>
              </w:rPr>
            </w:pPr>
          </w:p>
        </w:tc>
      </w:tr>
      <w:tr w:rsidR="008668B0" w:rsidRPr="00550859" w:rsidTr="009265E4">
        <w:tc>
          <w:tcPr>
            <w:tcW w:w="2358" w:type="dxa"/>
          </w:tcPr>
          <w:p w:rsidR="008668B0" w:rsidRDefault="009265E4" w:rsidP="009265E4">
            <w:pPr>
              <w:rPr>
                <w:rFonts w:ascii="Arial" w:hAnsi="Arial" w:cs="Arial"/>
                <w:sz w:val="20"/>
                <w:szCs w:val="20"/>
              </w:rPr>
            </w:pPr>
            <w:r>
              <w:rPr>
                <w:rFonts w:ascii="Arial" w:hAnsi="Arial" w:cs="Arial"/>
                <w:sz w:val="20"/>
                <w:szCs w:val="20"/>
              </w:rPr>
              <w:t>Extended Cost</w:t>
            </w:r>
          </w:p>
        </w:tc>
        <w:tc>
          <w:tcPr>
            <w:tcW w:w="3060" w:type="dxa"/>
          </w:tcPr>
          <w:p w:rsidR="008668B0" w:rsidRDefault="009265E4" w:rsidP="00E66DD8">
            <w:pPr>
              <w:rPr>
                <w:rFonts w:ascii="Arial" w:hAnsi="Arial" w:cs="Arial"/>
                <w:sz w:val="20"/>
                <w:szCs w:val="20"/>
              </w:rPr>
            </w:pPr>
            <w:r>
              <w:rPr>
                <w:rFonts w:ascii="Arial" w:hAnsi="Arial" w:cs="Arial"/>
                <w:sz w:val="20"/>
                <w:szCs w:val="20"/>
              </w:rPr>
              <w:t>EXTENDED_COST</w:t>
            </w:r>
          </w:p>
        </w:tc>
        <w:tc>
          <w:tcPr>
            <w:tcW w:w="1080" w:type="dxa"/>
          </w:tcPr>
          <w:p w:rsidR="008668B0" w:rsidRDefault="009265E4" w:rsidP="00E66DD8">
            <w:pPr>
              <w:rPr>
                <w:rFonts w:ascii="Arial" w:hAnsi="Arial" w:cs="Arial"/>
                <w:sz w:val="20"/>
                <w:szCs w:val="20"/>
              </w:rPr>
            </w:pPr>
            <w:r>
              <w:rPr>
                <w:rFonts w:ascii="Arial" w:hAnsi="Arial" w:cs="Arial"/>
                <w:sz w:val="20"/>
                <w:szCs w:val="20"/>
              </w:rPr>
              <w:t>No</w:t>
            </w:r>
          </w:p>
        </w:tc>
        <w:tc>
          <w:tcPr>
            <w:tcW w:w="3870" w:type="dxa"/>
          </w:tcPr>
          <w:p w:rsidR="008668B0" w:rsidRPr="00550859" w:rsidRDefault="008668B0" w:rsidP="00E66DD8">
            <w:pPr>
              <w:rPr>
                <w:rFonts w:ascii="Arial" w:hAnsi="Arial" w:cs="Arial"/>
                <w:sz w:val="20"/>
                <w:szCs w:val="20"/>
              </w:rPr>
            </w:pPr>
          </w:p>
        </w:tc>
      </w:tr>
      <w:tr w:rsidR="008668B0" w:rsidRPr="00550859" w:rsidTr="009265E4">
        <w:tc>
          <w:tcPr>
            <w:tcW w:w="2358" w:type="dxa"/>
          </w:tcPr>
          <w:p w:rsidR="008668B0" w:rsidRDefault="009265E4" w:rsidP="00E66DD8">
            <w:pPr>
              <w:rPr>
                <w:rFonts w:ascii="Arial" w:hAnsi="Arial" w:cs="Arial"/>
                <w:sz w:val="20"/>
                <w:szCs w:val="20"/>
              </w:rPr>
            </w:pPr>
            <w:r>
              <w:rPr>
                <w:rFonts w:ascii="Arial" w:hAnsi="Arial" w:cs="Arial"/>
                <w:sz w:val="20"/>
                <w:szCs w:val="20"/>
              </w:rPr>
              <w:t>Due Date</w:t>
            </w:r>
          </w:p>
        </w:tc>
        <w:tc>
          <w:tcPr>
            <w:tcW w:w="3060" w:type="dxa"/>
          </w:tcPr>
          <w:p w:rsidR="008668B0" w:rsidRDefault="009265E4" w:rsidP="00E66DD8">
            <w:pPr>
              <w:rPr>
                <w:rFonts w:ascii="Arial" w:hAnsi="Arial" w:cs="Arial"/>
                <w:sz w:val="20"/>
                <w:szCs w:val="20"/>
              </w:rPr>
            </w:pPr>
            <w:r>
              <w:rPr>
                <w:rFonts w:ascii="Arial" w:hAnsi="Arial" w:cs="Arial"/>
                <w:sz w:val="20"/>
                <w:szCs w:val="20"/>
              </w:rPr>
              <w:t>DUE_DATE</w:t>
            </w:r>
          </w:p>
        </w:tc>
        <w:tc>
          <w:tcPr>
            <w:tcW w:w="1080" w:type="dxa"/>
          </w:tcPr>
          <w:p w:rsidR="008668B0" w:rsidRDefault="009265E4" w:rsidP="00E66DD8">
            <w:pPr>
              <w:rPr>
                <w:rFonts w:ascii="Arial" w:hAnsi="Arial" w:cs="Arial"/>
                <w:sz w:val="20"/>
                <w:szCs w:val="20"/>
              </w:rPr>
            </w:pPr>
            <w:r>
              <w:rPr>
                <w:rFonts w:ascii="Arial" w:hAnsi="Arial" w:cs="Arial"/>
                <w:sz w:val="20"/>
                <w:szCs w:val="20"/>
              </w:rPr>
              <w:t>No</w:t>
            </w:r>
          </w:p>
        </w:tc>
        <w:tc>
          <w:tcPr>
            <w:tcW w:w="3870" w:type="dxa"/>
          </w:tcPr>
          <w:p w:rsidR="008668B0" w:rsidRPr="00550859" w:rsidRDefault="008668B0" w:rsidP="00E66DD8">
            <w:pPr>
              <w:rPr>
                <w:rFonts w:ascii="Arial" w:hAnsi="Arial" w:cs="Arial"/>
                <w:sz w:val="20"/>
                <w:szCs w:val="20"/>
              </w:rPr>
            </w:pPr>
          </w:p>
        </w:tc>
      </w:tr>
    </w:tbl>
    <w:p w:rsidR="00F905CB" w:rsidRDefault="00F905CB" w:rsidP="006602CA">
      <w:pPr>
        <w:keepNext/>
        <w:autoSpaceDE w:val="0"/>
        <w:autoSpaceDN w:val="0"/>
        <w:adjustRightInd w:val="0"/>
        <w:rPr>
          <w:rFonts w:ascii="Arial" w:hAnsi="Arial" w:cs="Arial"/>
          <w:sz w:val="20"/>
          <w:szCs w:val="20"/>
        </w:rPr>
      </w:pPr>
    </w:p>
    <w:p w:rsidR="009B7050" w:rsidRPr="000636F7" w:rsidRDefault="009B7050" w:rsidP="009B7050">
      <w:pPr>
        <w:keepNext/>
        <w:autoSpaceDE w:val="0"/>
        <w:autoSpaceDN w:val="0"/>
        <w:adjustRightInd w:val="0"/>
        <w:ind w:left="720"/>
        <w:rPr>
          <w:rFonts w:ascii="Arial" w:hAnsi="Arial" w:cs="Arial"/>
        </w:rPr>
      </w:pPr>
      <w:r w:rsidRPr="000636F7">
        <w:rPr>
          <w:rFonts w:ascii="Arial" w:hAnsi="Arial" w:cs="Arial"/>
        </w:rPr>
        <w:t>Form shall provide the following functionality</w:t>
      </w:r>
    </w:p>
    <w:p w:rsidR="00C725C2" w:rsidRDefault="00C725C2" w:rsidP="00C725C2">
      <w:pPr>
        <w:keepNext/>
        <w:autoSpaceDE w:val="0"/>
        <w:autoSpaceDN w:val="0"/>
        <w:adjustRightInd w:val="0"/>
        <w:ind w:left="1440"/>
        <w:rPr>
          <w:rFonts w:ascii="Arial" w:hAnsi="Arial" w:cs="Arial"/>
          <w:sz w:val="20"/>
          <w:szCs w:val="20"/>
        </w:rPr>
      </w:pPr>
    </w:p>
    <w:p w:rsidR="00C725C2" w:rsidRDefault="00C725C2" w:rsidP="00C725C2">
      <w:pPr>
        <w:keepNext/>
        <w:autoSpaceDE w:val="0"/>
        <w:autoSpaceDN w:val="0"/>
        <w:adjustRightInd w:val="0"/>
        <w:ind w:left="1440"/>
        <w:rPr>
          <w:rFonts w:ascii="Arial" w:hAnsi="Arial" w:cs="Arial"/>
          <w:sz w:val="20"/>
          <w:szCs w:val="20"/>
        </w:rPr>
      </w:pPr>
      <w:r>
        <w:rPr>
          <w:rFonts w:ascii="Arial" w:hAnsi="Arial" w:cs="Arial"/>
          <w:sz w:val="20"/>
          <w:szCs w:val="20"/>
        </w:rPr>
        <w:t xml:space="preserve">On load form will be filtered on the following </w:t>
      </w:r>
      <w:proofErr w:type="spellStart"/>
      <w:r>
        <w:rPr>
          <w:rFonts w:ascii="Arial" w:hAnsi="Arial" w:cs="Arial"/>
          <w:sz w:val="20"/>
          <w:szCs w:val="20"/>
        </w:rPr>
        <w:t>Program_Code</w:t>
      </w:r>
      <w:proofErr w:type="spellEnd"/>
      <w:r>
        <w:rPr>
          <w:rFonts w:ascii="Arial" w:hAnsi="Arial" w:cs="Arial"/>
          <w:sz w:val="20"/>
          <w:szCs w:val="20"/>
        </w:rPr>
        <w:t xml:space="preserve"> &lt;&gt; ’DCC’</w:t>
      </w:r>
    </w:p>
    <w:p w:rsidR="00C725C2" w:rsidRDefault="00C725C2" w:rsidP="009B7050">
      <w:pPr>
        <w:keepNext/>
        <w:autoSpaceDE w:val="0"/>
        <w:autoSpaceDN w:val="0"/>
        <w:adjustRightInd w:val="0"/>
        <w:ind w:left="720"/>
        <w:rPr>
          <w:rFonts w:ascii="Arial" w:hAnsi="Arial" w:cs="Arial"/>
          <w:sz w:val="20"/>
          <w:szCs w:val="20"/>
        </w:rPr>
      </w:pPr>
    </w:p>
    <w:p w:rsidR="00C725C2" w:rsidRDefault="000636F7" w:rsidP="00C725C2">
      <w:pPr>
        <w:keepNext/>
        <w:autoSpaceDE w:val="0"/>
        <w:autoSpaceDN w:val="0"/>
        <w:adjustRightInd w:val="0"/>
        <w:ind w:left="1440"/>
        <w:rPr>
          <w:rFonts w:ascii="Arial" w:hAnsi="Arial" w:cs="Arial"/>
          <w:sz w:val="20"/>
          <w:szCs w:val="20"/>
        </w:rPr>
      </w:pPr>
      <w:r>
        <w:rPr>
          <w:rFonts w:ascii="Arial" w:hAnsi="Arial" w:cs="Arial"/>
          <w:sz w:val="20"/>
          <w:szCs w:val="20"/>
        </w:rPr>
        <w:t xml:space="preserve">Shall offer record filters on the following items. </w:t>
      </w:r>
    </w:p>
    <w:p w:rsidR="00C725C2" w:rsidRDefault="00C725C2" w:rsidP="00C725C2">
      <w:pPr>
        <w:keepNext/>
        <w:autoSpaceDE w:val="0"/>
        <w:autoSpaceDN w:val="0"/>
        <w:adjustRightInd w:val="0"/>
        <w:ind w:left="2160"/>
        <w:rPr>
          <w:rFonts w:ascii="Arial" w:hAnsi="Arial" w:cs="Arial"/>
          <w:sz w:val="20"/>
          <w:szCs w:val="20"/>
        </w:rPr>
      </w:pPr>
      <w:r w:rsidRPr="000636F7">
        <w:rPr>
          <w:rFonts w:ascii="Arial" w:hAnsi="Arial" w:cs="Arial"/>
          <w:b/>
          <w:sz w:val="20"/>
          <w:szCs w:val="20"/>
        </w:rPr>
        <w:t>Asset Manager</w:t>
      </w:r>
      <w:r>
        <w:rPr>
          <w:rFonts w:ascii="Arial" w:hAnsi="Arial" w:cs="Arial"/>
          <w:sz w:val="20"/>
          <w:szCs w:val="20"/>
        </w:rPr>
        <w:t xml:space="preserve"> = values selected in pop up box.  Display names but use BEMS</w:t>
      </w:r>
    </w:p>
    <w:p w:rsidR="00C725C2" w:rsidRDefault="00C725C2" w:rsidP="00C725C2">
      <w:pPr>
        <w:keepNext/>
        <w:autoSpaceDE w:val="0"/>
        <w:autoSpaceDN w:val="0"/>
        <w:adjustRightInd w:val="0"/>
        <w:ind w:left="2160"/>
        <w:rPr>
          <w:rFonts w:ascii="Arial" w:hAnsi="Arial" w:cs="Arial"/>
          <w:sz w:val="20"/>
          <w:szCs w:val="20"/>
        </w:rPr>
      </w:pPr>
      <w:r w:rsidRPr="000636F7">
        <w:rPr>
          <w:rFonts w:ascii="Arial" w:hAnsi="Arial" w:cs="Arial"/>
          <w:b/>
          <w:sz w:val="20"/>
          <w:szCs w:val="20"/>
        </w:rPr>
        <w:t>Part Number</w:t>
      </w:r>
      <w:r>
        <w:rPr>
          <w:rFonts w:ascii="Arial" w:hAnsi="Arial" w:cs="Arial"/>
          <w:sz w:val="20"/>
          <w:szCs w:val="20"/>
        </w:rPr>
        <w:t xml:space="preserve"> = values selected in pop up box.</w:t>
      </w:r>
    </w:p>
    <w:p w:rsidR="00C725C2" w:rsidRDefault="00C725C2" w:rsidP="00C725C2">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Activity_Status</w:t>
      </w:r>
      <w:proofErr w:type="spellEnd"/>
      <w:r>
        <w:rPr>
          <w:rFonts w:ascii="Arial" w:hAnsi="Arial" w:cs="Arial"/>
          <w:sz w:val="20"/>
          <w:szCs w:val="20"/>
        </w:rPr>
        <w:t xml:space="preserve"> = one of the values from the query below</w:t>
      </w:r>
    </w:p>
    <w:p w:rsidR="00C725C2" w:rsidRDefault="00C725C2" w:rsidP="00C725C2">
      <w:pPr>
        <w:keepNext/>
        <w:autoSpaceDE w:val="0"/>
        <w:autoSpaceDN w:val="0"/>
        <w:adjustRightInd w:val="0"/>
        <w:ind w:left="2880"/>
        <w:rPr>
          <w:rFonts w:ascii="Arial" w:hAnsi="Arial" w:cs="Arial"/>
          <w:sz w:val="20"/>
          <w:szCs w:val="20"/>
        </w:rPr>
      </w:pPr>
      <w:r>
        <w:rPr>
          <w:rFonts w:ascii="Arial" w:hAnsi="Arial" w:cs="Arial"/>
          <w:sz w:val="20"/>
          <w:szCs w:val="20"/>
        </w:rPr>
        <w:t>S</w:t>
      </w:r>
      <w:r w:rsidRPr="00C725C2">
        <w:rPr>
          <w:rFonts w:ascii="Arial" w:hAnsi="Arial" w:cs="Arial"/>
          <w:sz w:val="20"/>
          <w:szCs w:val="20"/>
        </w:rPr>
        <w:t xml:space="preserve">elect VALUE_1 from </w:t>
      </w:r>
      <w:proofErr w:type="spellStart"/>
      <w:r w:rsidRPr="00C725C2">
        <w:rPr>
          <w:rFonts w:ascii="Arial" w:hAnsi="Arial" w:cs="Arial"/>
          <w:sz w:val="20"/>
          <w:szCs w:val="20"/>
        </w:rPr>
        <w:t>escm.escm_lookup</w:t>
      </w:r>
      <w:proofErr w:type="spellEnd"/>
      <w:r w:rsidRPr="00C725C2">
        <w:rPr>
          <w:rFonts w:ascii="Arial" w:hAnsi="Arial" w:cs="Arial"/>
          <w:sz w:val="20"/>
          <w:szCs w:val="20"/>
        </w:rPr>
        <w:t xml:space="preserve"> where category = 'NEW_BUY_STATUS' and</w:t>
      </w:r>
      <w:r>
        <w:rPr>
          <w:rFonts w:ascii="Arial" w:hAnsi="Arial" w:cs="Arial"/>
          <w:sz w:val="20"/>
          <w:szCs w:val="20"/>
        </w:rPr>
        <w:t xml:space="preserve"> </w:t>
      </w:r>
      <w:r w:rsidRPr="00C725C2">
        <w:rPr>
          <w:rFonts w:ascii="Arial" w:hAnsi="Arial" w:cs="Arial"/>
          <w:sz w:val="20"/>
          <w:szCs w:val="20"/>
        </w:rPr>
        <w:t xml:space="preserve">(VALUE_1 In( 'Approved by Asset </w:t>
      </w:r>
      <w:proofErr w:type="spellStart"/>
      <w:r w:rsidRPr="00C725C2">
        <w:rPr>
          <w:rFonts w:ascii="Arial" w:hAnsi="Arial" w:cs="Arial"/>
          <w:sz w:val="20"/>
          <w:szCs w:val="20"/>
        </w:rPr>
        <w:t>Manager','Approved</w:t>
      </w:r>
      <w:proofErr w:type="spellEnd"/>
      <w:r w:rsidRPr="00C725C2">
        <w:rPr>
          <w:rFonts w:ascii="Arial" w:hAnsi="Arial" w:cs="Arial"/>
          <w:sz w:val="20"/>
          <w:szCs w:val="20"/>
        </w:rPr>
        <w:t xml:space="preserve"> by Review </w:t>
      </w:r>
      <w:proofErr w:type="spellStart"/>
      <w:r w:rsidRPr="00C725C2">
        <w:rPr>
          <w:rFonts w:ascii="Arial" w:hAnsi="Arial" w:cs="Arial"/>
          <w:sz w:val="20"/>
          <w:szCs w:val="20"/>
        </w:rPr>
        <w:t>Board','Rejected</w:t>
      </w:r>
      <w:proofErr w:type="spellEnd"/>
      <w:r w:rsidRPr="00C725C2">
        <w:rPr>
          <w:rFonts w:ascii="Arial" w:hAnsi="Arial" w:cs="Arial"/>
          <w:sz w:val="20"/>
          <w:szCs w:val="20"/>
        </w:rPr>
        <w:t xml:space="preserve"> by Review Board'))</w:t>
      </w:r>
      <w:r>
        <w:rPr>
          <w:rFonts w:ascii="Arial" w:hAnsi="Arial" w:cs="Arial"/>
          <w:sz w:val="20"/>
          <w:szCs w:val="20"/>
        </w:rPr>
        <w:t xml:space="preserve"> </w:t>
      </w:r>
      <w:r w:rsidRPr="00C725C2">
        <w:rPr>
          <w:rFonts w:ascii="Arial" w:hAnsi="Arial" w:cs="Arial"/>
          <w:sz w:val="20"/>
          <w:szCs w:val="20"/>
        </w:rPr>
        <w:t>order by 1</w:t>
      </w:r>
    </w:p>
    <w:p w:rsidR="00C725C2" w:rsidRDefault="00C725C2" w:rsidP="00C725C2">
      <w:pPr>
        <w:keepNext/>
        <w:autoSpaceDE w:val="0"/>
        <w:autoSpaceDN w:val="0"/>
        <w:adjustRightInd w:val="0"/>
        <w:ind w:left="1440"/>
        <w:rPr>
          <w:rFonts w:ascii="Arial" w:hAnsi="Arial" w:cs="Arial"/>
          <w:sz w:val="20"/>
          <w:szCs w:val="20"/>
        </w:rPr>
      </w:pPr>
    </w:p>
    <w:p w:rsidR="00B65147" w:rsidRDefault="00B65147" w:rsidP="004408A4">
      <w:pPr>
        <w:keepNext/>
        <w:autoSpaceDE w:val="0"/>
        <w:autoSpaceDN w:val="0"/>
        <w:adjustRightInd w:val="0"/>
        <w:ind w:left="1440"/>
        <w:rPr>
          <w:rFonts w:ascii="Arial" w:hAnsi="Arial" w:cs="Arial"/>
          <w:sz w:val="20"/>
          <w:szCs w:val="20"/>
        </w:rPr>
      </w:pPr>
      <w:r>
        <w:rPr>
          <w:rFonts w:ascii="Arial" w:hAnsi="Arial" w:cs="Arial"/>
          <w:sz w:val="20"/>
          <w:szCs w:val="20"/>
        </w:rPr>
        <w:t>Approve Order</w:t>
      </w:r>
    </w:p>
    <w:p w:rsidR="00B65147" w:rsidRDefault="00B65147" w:rsidP="004408A4">
      <w:pPr>
        <w:keepNext/>
        <w:autoSpaceDE w:val="0"/>
        <w:autoSpaceDN w:val="0"/>
        <w:adjustRightInd w:val="0"/>
        <w:ind w:left="2160"/>
        <w:rPr>
          <w:rFonts w:ascii="Arial" w:hAnsi="Arial" w:cs="Arial"/>
          <w:sz w:val="20"/>
          <w:szCs w:val="20"/>
        </w:rPr>
      </w:pPr>
      <w:r>
        <w:rPr>
          <w:rFonts w:ascii="Arial" w:hAnsi="Arial" w:cs="Arial"/>
          <w:b/>
          <w:sz w:val="20"/>
          <w:szCs w:val="20"/>
        </w:rPr>
        <w:t>S</w:t>
      </w:r>
      <w:r w:rsidRPr="00B65147">
        <w:rPr>
          <w:rFonts w:ascii="Arial" w:hAnsi="Arial" w:cs="Arial"/>
          <w:b/>
          <w:sz w:val="20"/>
          <w:szCs w:val="20"/>
        </w:rPr>
        <w:t>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B65147">
        <w:rPr>
          <w:rFonts w:ascii="Arial" w:hAnsi="Arial" w:cs="Arial"/>
          <w:sz w:val="20"/>
          <w:szCs w:val="20"/>
        </w:rPr>
        <w:t>Rejected by Review Board</w:t>
      </w:r>
      <w:r>
        <w:rPr>
          <w:rFonts w:ascii="Arial" w:hAnsi="Arial" w:cs="Arial"/>
          <w:sz w:val="20"/>
          <w:szCs w:val="20"/>
        </w:rPr>
        <w:t>’</w:t>
      </w:r>
    </w:p>
    <w:p w:rsidR="00B65147" w:rsidRPr="00B65147" w:rsidRDefault="00B65147" w:rsidP="004408A4">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 xml:space="preserve">REVIEW_BOARD_REMARK_USER = </w:t>
      </w:r>
      <w:r>
        <w:rPr>
          <w:rFonts w:ascii="Arial" w:hAnsi="Arial" w:cs="Arial"/>
          <w:sz w:val="20"/>
          <w:szCs w:val="20"/>
        </w:rPr>
        <w:t>Current User BEMS</w:t>
      </w:r>
    </w:p>
    <w:p w:rsidR="00B65147" w:rsidRDefault="00B65147" w:rsidP="004408A4">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APPROVED_BY_DATE = SYSDATE</w:t>
      </w:r>
    </w:p>
    <w:p w:rsidR="00B65147" w:rsidRDefault="00B65147" w:rsidP="004408A4">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RE</w:t>
      </w:r>
      <w:r w:rsidR="00C27A8C">
        <w:rPr>
          <w:rFonts w:ascii="Arial" w:hAnsi="Arial" w:cs="Arial"/>
          <w:sz w:val="20"/>
          <w:szCs w:val="20"/>
        </w:rPr>
        <w:t>VIEW_BOARD_REMARK_DATE = SYSDATE</w:t>
      </w:r>
    </w:p>
    <w:p w:rsidR="00B65147" w:rsidRDefault="00B65147" w:rsidP="004408A4">
      <w:pPr>
        <w:keepNext/>
        <w:autoSpaceDE w:val="0"/>
        <w:autoSpaceDN w:val="0"/>
        <w:adjustRightInd w:val="0"/>
        <w:ind w:left="1440"/>
        <w:rPr>
          <w:rFonts w:ascii="Arial" w:hAnsi="Arial" w:cs="Arial"/>
          <w:sz w:val="20"/>
          <w:szCs w:val="20"/>
        </w:rPr>
      </w:pPr>
    </w:p>
    <w:p w:rsidR="00B65147" w:rsidRDefault="00B65147" w:rsidP="004408A4">
      <w:pPr>
        <w:keepNext/>
        <w:autoSpaceDE w:val="0"/>
        <w:autoSpaceDN w:val="0"/>
        <w:adjustRightInd w:val="0"/>
        <w:ind w:left="1440"/>
        <w:rPr>
          <w:rFonts w:ascii="Arial" w:hAnsi="Arial" w:cs="Arial"/>
          <w:sz w:val="20"/>
          <w:szCs w:val="20"/>
        </w:rPr>
      </w:pPr>
      <w:r>
        <w:rPr>
          <w:rFonts w:ascii="Arial" w:hAnsi="Arial" w:cs="Arial"/>
          <w:sz w:val="20"/>
          <w:szCs w:val="20"/>
        </w:rPr>
        <w:t>Reject Order</w:t>
      </w:r>
    </w:p>
    <w:p w:rsidR="00B65147" w:rsidRDefault="00B65147" w:rsidP="004408A4">
      <w:pPr>
        <w:keepNext/>
        <w:autoSpaceDE w:val="0"/>
        <w:autoSpaceDN w:val="0"/>
        <w:adjustRightInd w:val="0"/>
        <w:ind w:left="2160"/>
        <w:rPr>
          <w:rFonts w:ascii="Arial" w:hAnsi="Arial" w:cs="Arial"/>
          <w:sz w:val="20"/>
          <w:szCs w:val="20"/>
        </w:rPr>
      </w:pPr>
      <w:r>
        <w:rPr>
          <w:rFonts w:ascii="Arial" w:hAnsi="Arial" w:cs="Arial"/>
          <w:b/>
          <w:sz w:val="20"/>
          <w:szCs w:val="20"/>
        </w:rPr>
        <w:t>S</w:t>
      </w:r>
      <w:r w:rsidRPr="00B65147">
        <w:rPr>
          <w:rFonts w:ascii="Arial" w:hAnsi="Arial" w:cs="Arial"/>
          <w:b/>
          <w:sz w:val="20"/>
          <w:szCs w:val="20"/>
        </w:rPr>
        <w:t>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B65147">
        <w:rPr>
          <w:rFonts w:ascii="Arial" w:hAnsi="Arial" w:cs="Arial"/>
          <w:sz w:val="20"/>
          <w:szCs w:val="20"/>
        </w:rPr>
        <w:t>Rejected by Review Board</w:t>
      </w:r>
      <w:r>
        <w:rPr>
          <w:rFonts w:ascii="Arial" w:hAnsi="Arial" w:cs="Arial"/>
          <w:sz w:val="20"/>
          <w:szCs w:val="20"/>
        </w:rPr>
        <w:t>’</w:t>
      </w:r>
    </w:p>
    <w:p w:rsidR="00B65147" w:rsidRPr="00B65147" w:rsidRDefault="00B65147" w:rsidP="004408A4">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 xml:space="preserve">REVIEW_BOARD_REMARK_USER = </w:t>
      </w:r>
      <w:r>
        <w:rPr>
          <w:rFonts w:ascii="Arial" w:hAnsi="Arial" w:cs="Arial"/>
          <w:sz w:val="20"/>
          <w:szCs w:val="20"/>
        </w:rPr>
        <w:t>Current User BEMS</w:t>
      </w:r>
    </w:p>
    <w:p w:rsidR="00B65147" w:rsidRDefault="00B65147" w:rsidP="004408A4">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APPROVED_BY_DATE = SYSDATE</w:t>
      </w:r>
    </w:p>
    <w:p w:rsidR="00B65147" w:rsidRDefault="00B65147" w:rsidP="004408A4">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RE</w:t>
      </w:r>
      <w:r w:rsidR="00C27A8C">
        <w:rPr>
          <w:rFonts w:ascii="Arial" w:hAnsi="Arial" w:cs="Arial"/>
          <w:sz w:val="20"/>
          <w:szCs w:val="20"/>
        </w:rPr>
        <w:t>VIEW_BOARD_REMARK_DATE = SYSDATE</w:t>
      </w:r>
    </w:p>
    <w:p w:rsidR="004408A4" w:rsidRDefault="004408A4" w:rsidP="004408A4">
      <w:pPr>
        <w:keepNext/>
        <w:autoSpaceDE w:val="0"/>
        <w:autoSpaceDN w:val="0"/>
        <w:adjustRightInd w:val="0"/>
        <w:ind w:left="1440"/>
        <w:rPr>
          <w:rFonts w:ascii="Arial" w:hAnsi="Arial" w:cs="Arial"/>
          <w:sz w:val="20"/>
          <w:szCs w:val="20"/>
        </w:rPr>
      </w:pPr>
    </w:p>
    <w:p w:rsidR="009B7050" w:rsidRDefault="009B7050" w:rsidP="009B7050">
      <w:pPr>
        <w:keepNext/>
        <w:autoSpaceDE w:val="0"/>
        <w:autoSpaceDN w:val="0"/>
        <w:adjustRightInd w:val="0"/>
        <w:rPr>
          <w:rFonts w:ascii="Arial" w:hAnsi="Arial" w:cs="Arial"/>
          <w:sz w:val="20"/>
          <w:szCs w:val="20"/>
        </w:rPr>
      </w:pPr>
    </w:p>
    <w:p w:rsidR="009B7050" w:rsidRPr="0054024D" w:rsidRDefault="009B7050" w:rsidP="009B7050">
      <w:pPr>
        <w:keepNext/>
        <w:autoSpaceDE w:val="0"/>
        <w:autoSpaceDN w:val="0"/>
        <w:adjustRightInd w:val="0"/>
        <w:rPr>
          <w:rFonts w:ascii="Arial" w:hAnsi="Arial" w:cs="Arial"/>
        </w:rPr>
      </w:pPr>
      <w:r w:rsidRPr="0054024D">
        <w:rPr>
          <w:rFonts w:ascii="Arial" w:hAnsi="Arial" w:cs="Arial"/>
        </w:rPr>
        <w:t>OVHL</w:t>
      </w:r>
    </w:p>
    <w:p w:rsidR="009265E4" w:rsidRPr="0054024D" w:rsidRDefault="009265E4" w:rsidP="009265E4">
      <w:pPr>
        <w:keepNext/>
        <w:autoSpaceDE w:val="0"/>
        <w:autoSpaceDN w:val="0"/>
        <w:adjustRightInd w:val="0"/>
        <w:ind w:left="720"/>
        <w:rPr>
          <w:rFonts w:ascii="Arial" w:hAnsi="Arial" w:cs="Arial"/>
        </w:rPr>
      </w:pPr>
      <w:r w:rsidRPr="0054024D">
        <w:rPr>
          <w:rFonts w:ascii="Arial" w:hAnsi="Arial" w:cs="Arial"/>
        </w:rPr>
        <w:t xml:space="preserve">Form shall display the following fields in a grid (or grids) Note:  These fields are currently pulled from the view </w:t>
      </w:r>
      <w:proofErr w:type="spellStart"/>
      <w:r w:rsidRPr="0054024D">
        <w:rPr>
          <w:rFonts w:ascii="Arial" w:hAnsi="Arial" w:cs="Arial"/>
        </w:rPr>
        <w:t>esmc.escm_new_buy_ccb_vw</w:t>
      </w:r>
      <w:proofErr w:type="spellEnd"/>
      <w:r w:rsidRPr="0054024D">
        <w:rPr>
          <w:rFonts w:ascii="Arial" w:hAnsi="Arial" w:cs="Arial"/>
        </w:rPr>
        <w:t>.</w:t>
      </w:r>
    </w:p>
    <w:tbl>
      <w:tblPr>
        <w:tblStyle w:val="TableList4"/>
        <w:tblW w:w="10368" w:type="dxa"/>
        <w:tblInd w:w="720" w:type="dxa"/>
        <w:tblLook w:val="01E0"/>
      </w:tblPr>
      <w:tblGrid>
        <w:gridCol w:w="2358"/>
        <w:gridCol w:w="2970"/>
        <w:gridCol w:w="1080"/>
        <w:gridCol w:w="3960"/>
      </w:tblGrid>
      <w:tr w:rsidR="009265E4" w:rsidRPr="00550859" w:rsidTr="009265E4">
        <w:trPr>
          <w:cnfStyle w:val="100000000000"/>
        </w:trPr>
        <w:tc>
          <w:tcPr>
            <w:tcW w:w="2358" w:type="dxa"/>
          </w:tcPr>
          <w:p w:rsidR="009265E4" w:rsidRPr="00550859" w:rsidRDefault="009265E4" w:rsidP="00D5511D">
            <w:pPr>
              <w:rPr>
                <w:rFonts w:ascii="Arial" w:hAnsi="Arial" w:cs="Arial"/>
                <w:sz w:val="20"/>
                <w:szCs w:val="20"/>
              </w:rPr>
            </w:pPr>
            <w:r w:rsidRPr="00550859">
              <w:rPr>
                <w:rFonts w:ascii="Arial" w:hAnsi="Arial" w:cs="Arial"/>
                <w:sz w:val="20"/>
                <w:szCs w:val="20"/>
              </w:rPr>
              <w:t>Display Name</w:t>
            </w:r>
          </w:p>
        </w:tc>
        <w:tc>
          <w:tcPr>
            <w:tcW w:w="2970" w:type="dxa"/>
          </w:tcPr>
          <w:p w:rsidR="009265E4" w:rsidRPr="00550859" w:rsidRDefault="009265E4" w:rsidP="00D5511D">
            <w:pPr>
              <w:rPr>
                <w:rFonts w:ascii="Arial" w:hAnsi="Arial" w:cs="Arial"/>
                <w:sz w:val="20"/>
                <w:szCs w:val="20"/>
              </w:rPr>
            </w:pPr>
            <w:r w:rsidRPr="00550859">
              <w:rPr>
                <w:rFonts w:ascii="Arial" w:hAnsi="Arial" w:cs="Arial"/>
                <w:sz w:val="20"/>
                <w:szCs w:val="20"/>
              </w:rPr>
              <w:t>Column</w:t>
            </w:r>
          </w:p>
        </w:tc>
        <w:tc>
          <w:tcPr>
            <w:tcW w:w="1080" w:type="dxa"/>
          </w:tcPr>
          <w:p w:rsidR="009265E4" w:rsidRPr="00550859" w:rsidRDefault="009265E4" w:rsidP="00D5511D">
            <w:pPr>
              <w:rPr>
                <w:rFonts w:ascii="Arial" w:hAnsi="Arial" w:cs="Arial"/>
                <w:sz w:val="20"/>
                <w:szCs w:val="20"/>
              </w:rPr>
            </w:pPr>
            <w:r w:rsidRPr="00550859">
              <w:rPr>
                <w:rFonts w:ascii="Arial" w:hAnsi="Arial" w:cs="Arial"/>
                <w:sz w:val="20"/>
                <w:szCs w:val="20"/>
              </w:rPr>
              <w:t>Editable</w:t>
            </w:r>
          </w:p>
        </w:tc>
        <w:tc>
          <w:tcPr>
            <w:tcW w:w="3960" w:type="dxa"/>
          </w:tcPr>
          <w:p w:rsidR="009265E4" w:rsidRPr="00550859" w:rsidRDefault="009265E4" w:rsidP="00D5511D">
            <w:pPr>
              <w:rPr>
                <w:rFonts w:ascii="Arial" w:hAnsi="Arial" w:cs="Arial"/>
                <w:sz w:val="20"/>
                <w:szCs w:val="20"/>
              </w:rPr>
            </w:pPr>
            <w:r w:rsidRPr="00550859">
              <w:rPr>
                <w:rFonts w:ascii="Arial" w:hAnsi="Arial" w:cs="Arial"/>
                <w:sz w:val="20"/>
                <w:szCs w:val="20"/>
              </w:rPr>
              <w:t>Notes</w:t>
            </w:r>
          </w:p>
        </w:tc>
      </w:tr>
      <w:tr w:rsidR="009265E4" w:rsidRPr="00550859" w:rsidTr="009265E4">
        <w:tc>
          <w:tcPr>
            <w:tcW w:w="2358" w:type="dxa"/>
          </w:tcPr>
          <w:p w:rsidR="009265E4" w:rsidRPr="00550859" w:rsidRDefault="009265E4" w:rsidP="00D5511D">
            <w:pPr>
              <w:rPr>
                <w:rFonts w:ascii="Arial" w:hAnsi="Arial" w:cs="Arial"/>
                <w:sz w:val="20"/>
                <w:szCs w:val="20"/>
              </w:rPr>
            </w:pPr>
            <w:r>
              <w:rPr>
                <w:rFonts w:ascii="Arial" w:hAnsi="Arial" w:cs="Arial"/>
                <w:sz w:val="20"/>
                <w:szCs w:val="20"/>
              </w:rPr>
              <w:t>Order No</w:t>
            </w:r>
          </w:p>
        </w:tc>
        <w:tc>
          <w:tcPr>
            <w:tcW w:w="2970" w:type="dxa"/>
          </w:tcPr>
          <w:p w:rsidR="009265E4" w:rsidRPr="00550859" w:rsidRDefault="009265E4" w:rsidP="00D5511D">
            <w:pPr>
              <w:rPr>
                <w:rFonts w:ascii="Arial" w:hAnsi="Arial" w:cs="Arial"/>
                <w:sz w:val="20"/>
                <w:szCs w:val="20"/>
              </w:rPr>
            </w:pPr>
            <w:r>
              <w:rPr>
                <w:rFonts w:ascii="Arial" w:hAnsi="Arial" w:cs="Arial"/>
                <w:sz w:val="20"/>
                <w:szCs w:val="20"/>
              </w:rPr>
              <w:t>ORDER_NO</w:t>
            </w:r>
          </w:p>
        </w:tc>
        <w:tc>
          <w:tcPr>
            <w:tcW w:w="1080" w:type="dxa"/>
          </w:tcPr>
          <w:p w:rsidR="009265E4" w:rsidRPr="00550859"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Part No</w:t>
            </w:r>
          </w:p>
        </w:tc>
        <w:tc>
          <w:tcPr>
            <w:tcW w:w="2970" w:type="dxa"/>
          </w:tcPr>
          <w:p w:rsidR="009265E4" w:rsidRDefault="009265E4" w:rsidP="00D5511D">
            <w:pPr>
              <w:rPr>
                <w:rFonts w:ascii="Arial" w:hAnsi="Arial" w:cs="Arial"/>
                <w:sz w:val="20"/>
                <w:szCs w:val="20"/>
              </w:rPr>
            </w:pPr>
            <w:r>
              <w:rPr>
                <w:rFonts w:ascii="Arial" w:hAnsi="Arial" w:cs="Arial"/>
                <w:sz w:val="20"/>
                <w:szCs w:val="20"/>
              </w:rPr>
              <w:t>PART_NO</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Status</w:t>
            </w:r>
          </w:p>
        </w:tc>
        <w:tc>
          <w:tcPr>
            <w:tcW w:w="2970" w:type="dxa"/>
          </w:tcPr>
          <w:p w:rsidR="009265E4" w:rsidRDefault="009265E4" w:rsidP="00D5511D">
            <w:pPr>
              <w:rPr>
                <w:rFonts w:ascii="Arial" w:hAnsi="Arial" w:cs="Arial"/>
                <w:sz w:val="20"/>
                <w:szCs w:val="20"/>
              </w:rPr>
            </w:pPr>
            <w:r>
              <w:rPr>
                <w:rFonts w:ascii="Arial" w:hAnsi="Arial" w:cs="Arial"/>
                <w:sz w:val="20"/>
                <w:szCs w:val="20"/>
              </w:rPr>
              <w:t>ACTIVITY_STATUS</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CCN</w:t>
            </w:r>
          </w:p>
        </w:tc>
        <w:tc>
          <w:tcPr>
            <w:tcW w:w="2970" w:type="dxa"/>
          </w:tcPr>
          <w:p w:rsidR="009265E4" w:rsidRDefault="009265E4" w:rsidP="00D5511D">
            <w:pPr>
              <w:rPr>
                <w:rFonts w:ascii="Arial" w:hAnsi="Arial" w:cs="Arial"/>
                <w:sz w:val="20"/>
                <w:szCs w:val="20"/>
              </w:rPr>
            </w:pPr>
            <w:r>
              <w:rPr>
                <w:rFonts w:ascii="Arial" w:hAnsi="Arial" w:cs="Arial"/>
                <w:sz w:val="20"/>
                <w:szCs w:val="20"/>
              </w:rPr>
              <w:t>COST_CHARGE_NUMBER</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sidRPr="008668B0">
              <w:rPr>
                <w:rFonts w:ascii="Arial" w:hAnsi="Arial" w:cs="Arial"/>
                <w:sz w:val="20"/>
                <w:szCs w:val="20"/>
              </w:rPr>
              <w:t>Nomenclature</w:t>
            </w:r>
          </w:p>
        </w:tc>
        <w:tc>
          <w:tcPr>
            <w:tcW w:w="2970" w:type="dxa"/>
          </w:tcPr>
          <w:p w:rsidR="009265E4" w:rsidRDefault="009265E4" w:rsidP="00D5511D">
            <w:pPr>
              <w:rPr>
                <w:rFonts w:ascii="Arial" w:hAnsi="Arial" w:cs="Arial"/>
                <w:sz w:val="20"/>
                <w:szCs w:val="20"/>
              </w:rPr>
            </w:pPr>
            <w:r w:rsidRPr="008668B0">
              <w:rPr>
                <w:rFonts w:ascii="Arial" w:hAnsi="Arial" w:cs="Arial"/>
                <w:sz w:val="20"/>
                <w:szCs w:val="20"/>
              </w:rPr>
              <w:t>NOMENCLATURE</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Unit Cost</w:t>
            </w:r>
          </w:p>
        </w:tc>
        <w:tc>
          <w:tcPr>
            <w:tcW w:w="2970" w:type="dxa"/>
          </w:tcPr>
          <w:p w:rsidR="009265E4" w:rsidRDefault="009265E4" w:rsidP="00D5511D">
            <w:pPr>
              <w:rPr>
                <w:rFonts w:ascii="Arial" w:hAnsi="Arial" w:cs="Arial"/>
                <w:sz w:val="20"/>
                <w:szCs w:val="20"/>
              </w:rPr>
            </w:pPr>
            <w:r>
              <w:rPr>
                <w:rFonts w:ascii="Arial" w:hAnsi="Arial" w:cs="Arial"/>
                <w:sz w:val="20"/>
                <w:szCs w:val="20"/>
              </w:rPr>
              <w:t>SPO_COST</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Order Quantity</w:t>
            </w:r>
          </w:p>
        </w:tc>
        <w:tc>
          <w:tcPr>
            <w:tcW w:w="2970" w:type="dxa"/>
          </w:tcPr>
          <w:p w:rsidR="009265E4" w:rsidRDefault="009265E4" w:rsidP="00D5511D">
            <w:pPr>
              <w:rPr>
                <w:rFonts w:ascii="Arial" w:hAnsi="Arial" w:cs="Arial"/>
                <w:sz w:val="20"/>
                <w:szCs w:val="20"/>
              </w:rPr>
            </w:pPr>
            <w:r>
              <w:rPr>
                <w:rFonts w:ascii="Arial" w:hAnsi="Arial" w:cs="Arial"/>
                <w:sz w:val="20"/>
                <w:szCs w:val="20"/>
              </w:rPr>
              <w:t>ORDER_QUANTITY</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Extended Cost</w:t>
            </w:r>
          </w:p>
        </w:tc>
        <w:tc>
          <w:tcPr>
            <w:tcW w:w="2970" w:type="dxa"/>
          </w:tcPr>
          <w:p w:rsidR="009265E4" w:rsidRDefault="009265E4" w:rsidP="00D5511D">
            <w:pPr>
              <w:rPr>
                <w:rFonts w:ascii="Arial" w:hAnsi="Arial" w:cs="Arial"/>
                <w:sz w:val="20"/>
                <w:szCs w:val="20"/>
              </w:rPr>
            </w:pPr>
            <w:r>
              <w:rPr>
                <w:rFonts w:ascii="Arial" w:hAnsi="Arial" w:cs="Arial"/>
                <w:sz w:val="20"/>
                <w:szCs w:val="20"/>
              </w:rPr>
              <w:t>EXTENDED_COST</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Due Date</w:t>
            </w:r>
          </w:p>
        </w:tc>
        <w:tc>
          <w:tcPr>
            <w:tcW w:w="2970" w:type="dxa"/>
          </w:tcPr>
          <w:p w:rsidR="009265E4" w:rsidRDefault="009265E4" w:rsidP="00D5511D">
            <w:pPr>
              <w:rPr>
                <w:rFonts w:ascii="Arial" w:hAnsi="Arial" w:cs="Arial"/>
                <w:sz w:val="20"/>
                <w:szCs w:val="20"/>
              </w:rPr>
            </w:pPr>
            <w:r>
              <w:rPr>
                <w:rFonts w:ascii="Arial" w:hAnsi="Arial" w:cs="Arial"/>
                <w:sz w:val="20"/>
                <w:szCs w:val="20"/>
              </w:rPr>
              <w:t>DUE_DATE</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Asset Manager Remark</w:t>
            </w:r>
          </w:p>
        </w:tc>
        <w:tc>
          <w:tcPr>
            <w:tcW w:w="2970" w:type="dxa"/>
          </w:tcPr>
          <w:p w:rsidR="009265E4" w:rsidRDefault="009265E4" w:rsidP="00D5511D">
            <w:pPr>
              <w:rPr>
                <w:rFonts w:ascii="Arial" w:hAnsi="Arial" w:cs="Arial"/>
                <w:sz w:val="20"/>
                <w:szCs w:val="20"/>
              </w:rPr>
            </w:pPr>
            <w:r w:rsidRPr="009265E4">
              <w:rPr>
                <w:rFonts w:ascii="Arial" w:hAnsi="Arial" w:cs="Arial"/>
                <w:sz w:val="20"/>
                <w:szCs w:val="20"/>
              </w:rPr>
              <w:t>ASSET_MANAGER_REMARK</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r>
              <w:rPr>
                <w:rFonts w:ascii="Arial" w:hAnsi="Arial" w:cs="Arial"/>
                <w:sz w:val="20"/>
                <w:szCs w:val="20"/>
              </w:rPr>
              <w:t>Field is currently small with a pop up to read entire contents</w:t>
            </w: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Review Board Remark</w:t>
            </w:r>
          </w:p>
        </w:tc>
        <w:tc>
          <w:tcPr>
            <w:tcW w:w="2970" w:type="dxa"/>
          </w:tcPr>
          <w:p w:rsidR="009265E4" w:rsidRDefault="009265E4" w:rsidP="00D5511D">
            <w:pPr>
              <w:rPr>
                <w:rFonts w:ascii="Arial" w:hAnsi="Arial" w:cs="Arial"/>
                <w:sz w:val="20"/>
                <w:szCs w:val="20"/>
              </w:rPr>
            </w:pPr>
            <w:r w:rsidRPr="009265E4">
              <w:rPr>
                <w:rFonts w:ascii="Arial" w:hAnsi="Arial" w:cs="Arial"/>
                <w:sz w:val="20"/>
                <w:szCs w:val="20"/>
              </w:rPr>
              <w:t>REVIEW_BOARD_REMARK</w:t>
            </w:r>
          </w:p>
        </w:tc>
        <w:tc>
          <w:tcPr>
            <w:tcW w:w="1080" w:type="dxa"/>
          </w:tcPr>
          <w:p w:rsidR="009265E4" w:rsidRDefault="009265E4" w:rsidP="00D5511D">
            <w:pPr>
              <w:rPr>
                <w:rFonts w:ascii="Arial" w:hAnsi="Arial" w:cs="Arial"/>
                <w:sz w:val="20"/>
                <w:szCs w:val="20"/>
              </w:rPr>
            </w:pPr>
            <w:r>
              <w:rPr>
                <w:rFonts w:ascii="Arial" w:hAnsi="Arial" w:cs="Arial"/>
                <w:sz w:val="20"/>
                <w:szCs w:val="20"/>
              </w:rPr>
              <w:t>Yes</w:t>
            </w:r>
          </w:p>
        </w:tc>
        <w:tc>
          <w:tcPr>
            <w:tcW w:w="3960" w:type="dxa"/>
          </w:tcPr>
          <w:p w:rsidR="009265E4" w:rsidRPr="00550859" w:rsidRDefault="009265E4" w:rsidP="00D5511D">
            <w:pPr>
              <w:rPr>
                <w:rFonts w:ascii="Arial" w:hAnsi="Arial" w:cs="Arial"/>
                <w:sz w:val="20"/>
                <w:szCs w:val="20"/>
              </w:rPr>
            </w:pPr>
            <w:r>
              <w:rPr>
                <w:rFonts w:ascii="Arial" w:hAnsi="Arial" w:cs="Arial"/>
                <w:sz w:val="20"/>
                <w:szCs w:val="20"/>
              </w:rPr>
              <w:t>Field is currently small with a pop up to read or edit entire contents.  Written back to Order table</w:t>
            </w:r>
          </w:p>
        </w:tc>
      </w:tr>
      <w:tr w:rsidR="009265E4" w:rsidRPr="00550859" w:rsidTr="009265E4">
        <w:tc>
          <w:tcPr>
            <w:tcW w:w="2358" w:type="dxa"/>
          </w:tcPr>
          <w:p w:rsidR="009265E4" w:rsidRDefault="009265E4" w:rsidP="00D5511D">
            <w:pPr>
              <w:rPr>
                <w:rFonts w:ascii="Arial" w:hAnsi="Arial" w:cs="Arial"/>
                <w:sz w:val="20"/>
                <w:szCs w:val="20"/>
              </w:rPr>
            </w:pPr>
            <w:r>
              <w:rPr>
                <w:rFonts w:ascii="Arial" w:hAnsi="Arial" w:cs="Arial"/>
                <w:sz w:val="20"/>
                <w:szCs w:val="20"/>
              </w:rPr>
              <w:t>SPO Notes</w:t>
            </w:r>
          </w:p>
        </w:tc>
        <w:tc>
          <w:tcPr>
            <w:tcW w:w="2970" w:type="dxa"/>
          </w:tcPr>
          <w:p w:rsidR="009265E4" w:rsidRDefault="009265E4" w:rsidP="00D5511D">
            <w:pPr>
              <w:rPr>
                <w:rFonts w:ascii="Arial" w:hAnsi="Arial" w:cs="Arial"/>
                <w:sz w:val="20"/>
                <w:szCs w:val="20"/>
              </w:rPr>
            </w:pPr>
            <w:r>
              <w:rPr>
                <w:rFonts w:ascii="Arial" w:hAnsi="Arial" w:cs="Arial"/>
                <w:sz w:val="20"/>
                <w:szCs w:val="20"/>
              </w:rPr>
              <w:t>Function (see below)</w:t>
            </w:r>
          </w:p>
        </w:tc>
        <w:tc>
          <w:tcPr>
            <w:tcW w:w="1080" w:type="dxa"/>
          </w:tcPr>
          <w:p w:rsidR="009265E4" w:rsidRDefault="009265E4" w:rsidP="00D5511D">
            <w:pPr>
              <w:rPr>
                <w:rFonts w:ascii="Arial" w:hAnsi="Arial" w:cs="Arial"/>
                <w:sz w:val="20"/>
                <w:szCs w:val="20"/>
              </w:rPr>
            </w:pPr>
            <w:r>
              <w:rPr>
                <w:rFonts w:ascii="Arial" w:hAnsi="Arial" w:cs="Arial"/>
                <w:sz w:val="20"/>
                <w:szCs w:val="20"/>
              </w:rPr>
              <w:t>No</w:t>
            </w:r>
          </w:p>
        </w:tc>
        <w:tc>
          <w:tcPr>
            <w:tcW w:w="3960" w:type="dxa"/>
          </w:tcPr>
          <w:p w:rsidR="009265E4" w:rsidRPr="00550859" w:rsidRDefault="009265E4" w:rsidP="00D5511D">
            <w:pPr>
              <w:rPr>
                <w:rFonts w:ascii="Arial" w:hAnsi="Arial" w:cs="Arial"/>
                <w:sz w:val="20"/>
                <w:szCs w:val="20"/>
              </w:rPr>
            </w:pPr>
            <w:r>
              <w:rPr>
                <w:rFonts w:ascii="Arial" w:hAnsi="Arial" w:cs="Arial"/>
                <w:sz w:val="20"/>
                <w:szCs w:val="20"/>
              </w:rPr>
              <w:t xml:space="preserve">Field is currently small with a pop up to </w:t>
            </w:r>
            <w:r>
              <w:rPr>
                <w:rFonts w:ascii="Arial" w:hAnsi="Arial" w:cs="Arial"/>
                <w:sz w:val="20"/>
                <w:szCs w:val="20"/>
              </w:rPr>
              <w:lastRenderedPageBreak/>
              <w:t>read entire contents</w:t>
            </w:r>
          </w:p>
        </w:tc>
      </w:tr>
    </w:tbl>
    <w:p w:rsidR="009B7050" w:rsidRDefault="009B7050" w:rsidP="009B7050">
      <w:pPr>
        <w:keepNext/>
        <w:autoSpaceDE w:val="0"/>
        <w:autoSpaceDN w:val="0"/>
        <w:adjustRightInd w:val="0"/>
        <w:rPr>
          <w:rFonts w:ascii="Arial" w:hAnsi="Arial" w:cs="Arial"/>
          <w:sz w:val="20"/>
          <w:szCs w:val="20"/>
        </w:rPr>
      </w:pPr>
    </w:p>
    <w:p w:rsidR="00B208D2" w:rsidRDefault="00B208D2" w:rsidP="00B208D2">
      <w:pPr>
        <w:keepNext/>
        <w:autoSpaceDE w:val="0"/>
        <w:autoSpaceDN w:val="0"/>
        <w:adjustRightInd w:val="0"/>
        <w:ind w:left="720"/>
        <w:rPr>
          <w:rFonts w:ascii="Arial" w:hAnsi="Arial" w:cs="Arial"/>
          <w:sz w:val="20"/>
          <w:szCs w:val="20"/>
        </w:rPr>
      </w:pPr>
      <w:r>
        <w:rPr>
          <w:rFonts w:ascii="Arial" w:hAnsi="Arial" w:cs="Arial"/>
          <w:b/>
          <w:sz w:val="20"/>
          <w:szCs w:val="20"/>
        </w:rPr>
        <w:t xml:space="preserve">SPO Notes </w:t>
      </w:r>
      <w:r>
        <w:rPr>
          <w:rFonts w:ascii="Arial" w:hAnsi="Arial" w:cs="Arial"/>
          <w:sz w:val="20"/>
          <w:szCs w:val="20"/>
        </w:rPr>
        <w:t>is currently calculated as a PLSQL function in the oracle package ESCM.ESCM_NEW_BUY. GET_OVHL_PART_</w:t>
      </w:r>
      <w:proofErr w:type="gramStart"/>
      <w:r>
        <w:rPr>
          <w:rFonts w:ascii="Arial" w:hAnsi="Arial" w:cs="Arial"/>
          <w:sz w:val="20"/>
          <w:szCs w:val="20"/>
        </w:rPr>
        <w:t>COMMENT(</w:t>
      </w:r>
      <w:proofErr w:type="gramEnd"/>
      <w:r>
        <w:rPr>
          <w:rFonts w:ascii="Arial" w:hAnsi="Arial" w:cs="Arial"/>
          <w:sz w:val="20"/>
          <w:szCs w:val="20"/>
        </w:rPr>
        <w:t>‘</w:t>
      </w:r>
      <w:proofErr w:type="spellStart"/>
      <w:r>
        <w:rPr>
          <w:rFonts w:ascii="Arial" w:hAnsi="Arial" w:cs="Arial"/>
          <w:sz w:val="20"/>
          <w:szCs w:val="20"/>
        </w:rPr>
        <w:t>part_number</w:t>
      </w:r>
      <w:proofErr w:type="spellEnd"/>
      <w:r>
        <w:rPr>
          <w:rFonts w:ascii="Arial" w:hAnsi="Arial" w:cs="Arial"/>
          <w:sz w:val="20"/>
          <w:szCs w:val="20"/>
        </w:rPr>
        <w:t>’)</w:t>
      </w:r>
    </w:p>
    <w:p w:rsidR="00B208D2" w:rsidRDefault="00B208D2" w:rsidP="009B7050">
      <w:pPr>
        <w:keepNext/>
        <w:autoSpaceDE w:val="0"/>
        <w:autoSpaceDN w:val="0"/>
        <w:adjustRightInd w:val="0"/>
        <w:ind w:left="720"/>
        <w:rPr>
          <w:rFonts w:ascii="Arial" w:hAnsi="Arial" w:cs="Arial"/>
          <w:sz w:val="20"/>
          <w:szCs w:val="20"/>
        </w:rPr>
      </w:pPr>
    </w:p>
    <w:p w:rsidR="009B7050" w:rsidRDefault="009B7050" w:rsidP="009B7050">
      <w:pPr>
        <w:keepNext/>
        <w:autoSpaceDE w:val="0"/>
        <w:autoSpaceDN w:val="0"/>
        <w:adjustRightInd w:val="0"/>
        <w:ind w:left="720"/>
        <w:rPr>
          <w:rFonts w:ascii="Arial" w:hAnsi="Arial" w:cs="Arial"/>
          <w:sz w:val="20"/>
          <w:szCs w:val="20"/>
        </w:rPr>
      </w:pPr>
      <w:r>
        <w:rPr>
          <w:rFonts w:ascii="Arial" w:hAnsi="Arial" w:cs="Arial"/>
          <w:sz w:val="20"/>
          <w:szCs w:val="20"/>
        </w:rPr>
        <w:t>Form shall provide the following functionality</w:t>
      </w:r>
    </w:p>
    <w:p w:rsidR="000636F7" w:rsidRDefault="000636F7" w:rsidP="009B7050">
      <w:pPr>
        <w:keepNext/>
        <w:autoSpaceDE w:val="0"/>
        <w:autoSpaceDN w:val="0"/>
        <w:adjustRightInd w:val="0"/>
        <w:ind w:left="720"/>
        <w:rPr>
          <w:rFonts w:ascii="Arial" w:hAnsi="Arial" w:cs="Arial"/>
          <w:sz w:val="20"/>
          <w:szCs w:val="20"/>
        </w:rPr>
      </w:pPr>
    </w:p>
    <w:p w:rsidR="000636F7" w:rsidRDefault="000636F7" w:rsidP="000636F7">
      <w:pPr>
        <w:keepNext/>
        <w:autoSpaceDE w:val="0"/>
        <w:autoSpaceDN w:val="0"/>
        <w:adjustRightInd w:val="0"/>
        <w:ind w:left="1440"/>
        <w:rPr>
          <w:rFonts w:ascii="Arial" w:hAnsi="Arial" w:cs="Arial"/>
          <w:sz w:val="20"/>
          <w:szCs w:val="20"/>
        </w:rPr>
      </w:pPr>
      <w:r>
        <w:rPr>
          <w:rFonts w:ascii="Arial" w:hAnsi="Arial" w:cs="Arial"/>
          <w:sz w:val="20"/>
          <w:szCs w:val="20"/>
        </w:rPr>
        <w:t xml:space="preserve">On load form will be filtered on the following </w:t>
      </w:r>
      <w:proofErr w:type="spellStart"/>
      <w:r>
        <w:rPr>
          <w:rFonts w:ascii="Arial" w:hAnsi="Arial" w:cs="Arial"/>
          <w:sz w:val="20"/>
          <w:szCs w:val="20"/>
        </w:rPr>
        <w:t>Program_Code</w:t>
      </w:r>
      <w:proofErr w:type="spellEnd"/>
      <w:r>
        <w:rPr>
          <w:rFonts w:ascii="Arial" w:hAnsi="Arial" w:cs="Arial"/>
          <w:sz w:val="20"/>
          <w:szCs w:val="20"/>
        </w:rPr>
        <w:t xml:space="preserve"> &lt;&gt; ’DCC’</w:t>
      </w:r>
    </w:p>
    <w:p w:rsidR="000636F7" w:rsidRDefault="000636F7" w:rsidP="000636F7">
      <w:pPr>
        <w:keepNext/>
        <w:autoSpaceDE w:val="0"/>
        <w:autoSpaceDN w:val="0"/>
        <w:adjustRightInd w:val="0"/>
        <w:ind w:left="720"/>
        <w:rPr>
          <w:rFonts w:ascii="Arial" w:hAnsi="Arial" w:cs="Arial"/>
          <w:sz w:val="20"/>
          <w:szCs w:val="20"/>
        </w:rPr>
      </w:pPr>
    </w:p>
    <w:p w:rsidR="000636F7" w:rsidRDefault="000636F7" w:rsidP="000636F7">
      <w:pPr>
        <w:keepNext/>
        <w:autoSpaceDE w:val="0"/>
        <w:autoSpaceDN w:val="0"/>
        <w:adjustRightInd w:val="0"/>
        <w:ind w:left="1440"/>
        <w:rPr>
          <w:rFonts w:ascii="Arial" w:hAnsi="Arial" w:cs="Arial"/>
          <w:sz w:val="20"/>
          <w:szCs w:val="20"/>
        </w:rPr>
      </w:pPr>
      <w:r>
        <w:rPr>
          <w:rFonts w:ascii="Arial" w:hAnsi="Arial" w:cs="Arial"/>
          <w:sz w:val="20"/>
          <w:szCs w:val="20"/>
        </w:rPr>
        <w:t xml:space="preserve">Shall offer record filters on the following items. </w:t>
      </w:r>
    </w:p>
    <w:p w:rsidR="000636F7" w:rsidRDefault="000636F7" w:rsidP="000636F7">
      <w:pPr>
        <w:keepNext/>
        <w:autoSpaceDE w:val="0"/>
        <w:autoSpaceDN w:val="0"/>
        <w:adjustRightInd w:val="0"/>
        <w:ind w:left="2160"/>
        <w:rPr>
          <w:rFonts w:ascii="Arial" w:hAnsi="Arial" w:cs="Arial"/>
          <w:sz w:val="20"/>
          <w:szCs w:val="20"/>
        </w:rPr>
      </w:pPr>
      <w:r w:rsidRPr="000636F7">
        <w:rPr>
          <w:rFonts w:ascii="Arial" w:hAnsi="Arial" w:cs="Arial"/>
          <w:b/>
          <w:sz w:val="20"/>
          <w:szCs w:val="20"/>
        </w:rPr>
        <w:t>Asset Manager</w:t>
      </w:r>
      <w:r>
        <w:rPr>
          <w:rFonts w:ascii="Arial" w:hAnsi="Arial" w:cs="Arial"/>
          <w:sz w:val="20"/>
          <w:szCs w:val="20"/>
        </w:rPr>
        <w:t xml:space="preserve"> = values selected in pop up box.  Display names but use BEMS</w:t>
      </w:r>
    </w:p>
    <w:p w:rsidR="000636F7" w:rsidRDefault="000636F7" w:rsidP="000636F7">
      <w:pPr>
        <w:keepNext/>
        <w:autoSpaceDE w:val="0"/>
        <w:autoSpaceDN w:val="0"/>
        <w:adjustRightInd w:val="0"/>
        <w:ind w:left="2160"/>
        <w:rPr>
          <w:rFonts w:ascii="Arial" w:hAnsi="Arial" w:cs="Arial"/>
          <w:sz w:val="20"/>
          <w:szCs w:val="20"/>
        </w:rPr>
      </w:pPr>
      <w:r w:rsidRPr="000636F7">
        <w:rPr>
          <w:rFonts w:ascii="Arial" w:hAnsi="Arial" w:cs="Arial"/>
          <w:b/>
          <w:sz w:val="20"/>
          <w:szCs w:val="20"/>
        </w:rPr>
        <w:t>Part Number</w:t>
      </w:r>
      <w:r>
        <w:rPr>
          <w:rFonts w:ascii="Arial" w:hAnsi="Arial" w:cs="Arial"/>
          <w:sz w:val="20"/>
          <w:szCs w:val="20"/>
        </w:rPr>
        <w:t xml:space="preserve"> = values selected in pop up box.</w:t>
      </w:r>
    </w:p>
    <w:p w:rsidR="000636F7" w:rsidRDefault="000636F7" w:rsidP="000636F7">
      <w:pPr>
        <w:keepNext/>
        <w:autoSpaceDE w:val="0"/>
        <w:autoSpaceDN w:val="0"/>
        <w:adjustRightInd w:val="0"/>
        <w:ind w:left="2160"/>
        <w:rPr>
          <w:rFonts w:ascii="Arial" w:hAnsi="Arial" w:cs="Arial"/>
          <w:sz w:val="20"/>
          <w:szCs w:val="20"/>
        </w:rPr>
      </w:pPr>
      <w:proofErr w:type="spellStart"/>
      <w:r w:rsidRPr="000636F7">
        <w:rPr>
          <w:rFonts w:ascii="Arial" w:hAnsi="Arial" w:cs="Arial"/>
          <w:b/>
          <w:sz w:val="20"/>
          <w:szCs w:val="20"/>
        </w:rPr>
        <w:t>Activity_Status</w:t>
      </w:r>
      <w:proofErr w:type="spellEnd"/>
      <w:r>
        <w:rPr>
          <w:rFonts w:ascii="Arial" w:hAnsi="Arial" w:cs="Arial"/>
          <w:sz w:val="20"/>
          <w:szCs w:val="20"/>
        </w:rPr>
        <w:t xml:space="preserve"> = one of the values from the query below</w:t>
      </w:r>
    </w:p>
    <w:p w:rsidR="000636F7" w:rsidRDefault="000636F7" w:rsidP="000636F7">
      <w:pPr>
        <w:keepNext/>
        <w:autoSpaceDE w:val="0"/>
        <w:autoSpaceDN w:val="0"/>
        <w:adjustRightInd w:val="0"/>
        <w:ind w:left="2880"/>
        <w:rPr>
          <w:rFonts w:ascii="Arial" w:hAnsi="Arial" w:cs="Arial"/>
          <w:sz w:val="20"/>
          <w:szCs w:val="20"/>
        </w:rPr>
      </w:pPr>
      <w:proofErr w:type="spellStart"/>
      <w:r>
        <w:rPr>
          <w:rFonts w:ascii="Arial" w:hAnsi="Arial" w:cs="Arial"/>
          <w:sz w:val="20"/>
          <w:szCs w:val="20"/>
        </w:rPr>
        <w:t>S</w:t>
      </w:r>
      <w:r w:rsidRPr="00C725C2">
        <w:rPr>
          <w:rFonts w:ascii="Arial" w:hAnsi="Arial" w:cs="Arial"/>
          <w:sz w:val="20"/>
          <w:szCs w:val="20"/>
        </w:rPr>
        <w:t>select</w:t>
      </w:r>
      <w:proofErr w:type="spellEnd"/>
      <w:r w:rsidRPr="00C725C2">
        <w:rPr>
          <w:rFonts w:ascii="Arial" w:hAnsi="Arial" w:cs="Arial"/>
          <w:sz w:val="20"/>
          <w:szCs w:val="20"/>
        </w:rPr>
        <w:t xml:space="preserve"> VALUE_1 from </w:t>
      </w:r>
      <w:proofErr w:type="spellStart"/>
      <w:r w:rsidRPr="00C725C2">
        <w:rPr>
          <w:rFonts w:ascii="Arial" w:hAnsi="Arial" w:cs="Arial"/>
          <w:sz w:val="20"/>
          <w:szCs w:val="20"/>
        </w:rPr>
        <w:t>escm.escm_lookup</w:t>
      </w:r>
      <w:proofErr w:type="spellEnd"/>
      <w:r w:rsidRPr="00C725C2">
        <w:rPr>
          <w:rFonts w:ascii="Arial" w:hAnsi="Arial" w:cs="Arial"/>
          <w:sz w:val="20"/>
          <w:szCs w:val="20"/>
        </w:rPr>
        <w:t xml:space="preserve"> where category = 'NEW_BUY_STATUS' and</w:t>
      </w:r>
      <w:r>
        <w:rPr>
          <w:rFonts w:ascii="Arial" w:hAnsi="Arial" w:cs="Arial"/>
          <w:sz w:val="20"/>
          <w:szCs w:val="20"/>
        </w:rPr>
        <w:t xml:space="preserve"> </w:t>
      </w:r>
      <w:r w:rsidRPr="00C725C2">
        <w:rPr>
          <w:rFonts w:ascii="Arial" w:hAnsi="Arial" w:cs="Arial"/>
          <w:sz w:val="20"/>
          <w:szCs w:val="20"/>
        </w:rPr>
        <w:t xml:space="preserve">(VALUE_1 In( 'Approved by Asset </w:t>
      </w:r>
      <w:proofErr w:type="spellStart"/>
      <w:r w:rsidRPr="00C725C2">
        <w:rPr>
          <w:rFonts w:ascii="Arial" w:hAnsi="Arial" w:cs="Arial"/>
          <w:sz w:val="20"/>
          <w:szCs w:val="20"/>
        </w:rPr>
        <w:t>Manager','Approved</w:t>
      </w:r>
      <w:proofErr w:type="spellEnd"/>
      <w:r w:rsidRPr="00C725C2">
        <w:rPr>
          <w:rFonts w:ascii="Arial" w:hAnsi="Arial" w:cs="Arial"/>
          <w:sz w:val="20"/>
          <w:szCs w:val="20"/>
        </w:rPr>
        <w:t xml:space="preserve"> by Review </w:t>
      </w:r>
      <w:proofErr w:type="spellStart"/>
      <w:r w:rsidRPr="00C725C2">
        <w:rPr>
          <w:rFonts w:ascii="Arial" w:hAnsi="Arial" w:cs="Arial"/>
          <w:sz w:val="20"/>
          <w:szCs w:val="20"/>
        </w:rPr>
        <w:t>Board','Rejected</w:t>
      </w:r>
      <w:proofErr w:type="spellEnd"/>
      <w:r w:rsidRPr="00C725C2">
        <w:rPr>
          <w:rFonts w:ascii="Arial" w:hAnsi="Arial" w:cs="Arial"/>
          <w:sz w:val="20"/>
          <w:szCs w:val="20"/>
        </w:rPr>
        <w:t xml:space="preserve"> by Review Board'))</w:t>
      </w:r>
      <w:r>
        <w:rPr>
          <w:rFonts w:ascii="Arial" w:hAnsi="Arial" w:cs="Arial"/>
          <w:sz w:val="20"/>
          <w:szCs w:val="20"/>
        </w:rPr>
        <w:t xml:space="preserve"> </w:t>
      </w:r>
      <w:r w:rsidRPr="00C725C2">
        <w:rPr>
          <w:rFonts w:ascii="Arial" w:hAnsi="Arial" w:cs="Arial"/>
          <w:sz w:val="20"/>
          <w:szCs w:val="20"/>
        </w:rPr>
        <w:t>order by 1</w:t>
      </w:r>
    </w:p>
    <w:p w:rsidR="000636F7" w:rsidRDefault="000636F7" w:rsidP="000636F7">
      <w:pPr>
        <w:keepNext/>
        <w:autoSpaceDE w:val="0"/>
        <w:autoSpaceDN w:val="0"/>
        <w:adjustRightInd w:val="0"/>
        <w:ind w:left="1440"/>
        <w:rPr>
          <w:rFonts w:ascii="Arial" w:hAnsi="Arial" w:cs="Arial"/>
          <w:sz w:val="20"/>
          <w:szCs w:val="20"/>
        </w:rPr>
      </w:pPr>
    </w:p>
    <w:p w:rsidR="000636F7" w:rsidRDefault="000636F7" w:rsidP="000636F7">
      <w:pPr>
        <w:keepNext/>
        <w:autoSpaceDE w:val="0"/>
        <w:autoSpaceDN w:val="0"/>
        <w:adjustRightInd w:val="0"/>
        <w:ind w:left="1440"/>
        <w:rPr>
          <w:rFonts w:ascii="Arial" w:hAnsi="Arial" w:cs="Arial"/>
          <w:sz w:val="20"/>
          <w:szCs w:val="20"/>
        </w:rPr>
      </w:pPr>
      <w:r>
        <w:rPr>
          <w:rFonts w:ascii="Arial" w:hAnsi="Arial" w:cs="Arial"/>
          <w:sz w:val="20"/>
          <w:szCs w:val="20"/>
        </w:rPr>
        <w:t>Approve Order</w:t>
      </w:r>
    </w:p>
    <w:p w:rsidR="000636F7" w:rsidRDefault="000636F7" w:rsidP="000636F7">
      <w:pPr>
        <w:keepNext/>
        <w:autoSpaceDE w:val="0"/>
        <w:autoSpaceDN w:val="0"/>
        <w:adjustRightInd w:val="0"/>
        <w:ind w:left="2160"/>
        <w:rPr>
          <w:rFonts w:ascii="Arial" w:hAnsi="Arial" w:cs="Arial"/>
          <w:sz w:val="20"/>
          <w:szCs w:val="20"/>
        </w:rPr>
      </w:pPr>
      <w:r>
        <w:rPr>
          <w:rFonts w:ascii="Arial" w:hAnsi="Arial" w:cs="Arial"/>
          <w:b/>
          <w:sz w:val="20"/>
          <w:szCs w:val="20"/>
        </w:rPr>
        <w:t>S</w:t>
      </w:r>
      <w:r w:rsidRPr="00B65147">
        <w:rPr>
          <w:rFonts w:ascii="Arial" w:hAnsi="Arial" w:cs="Arial"/>
          <w:b/>
          <w:sz w:val="20"/>
          <w:szCs w:val="20"/>
        </w:rPr>
        <w:t>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B65147">
        <w:rPr>
          <w:rFonts w:ascii="Arial" w:hAnsi="Arial" w:cs="Arial"/>
          <w:sz w:val="20"/>
          <w:szCs w:val="20"/>
        </w:rPr>
        <w:t>Rejected by Review Board</w:t>
      </w:r>
      <w:r>
        <w:rPr>
          <w:rFonts w:ascii="Arial" w:hAnsi="Arial" w:cs="Arial"/>
          <w:sz w:val="20"/>
          <w:szCs w:val="20"/>
        </w:rPr>
        <w:t>’</w:t>
      </w:r>
    </w:p>
    <w:p w:rsidR="000636F7" w:rsidRPr="00B65147" w:rsidRDefault="000636F7" w:rsidP="000636F7">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 xml:space="preserve">REVIEW_BOARD_REMARK_USER = </w:t>
      </w:r>
      <w:r>
        <w:rPr>
          <w:rFonts w:ascii="Arial" w:hAnsi="Arial" w:cs="Arial"/>
          <w:sz w:val="20"/>
          <w:szCs w:val="20"/>
        </w:rPr>
        <w:t>Current User BEMS</w:t>
      </w:r>
    </w:p>
    <w:p w:rsidR="000636F7" w:rsidRDefault="000636F7" w:rsidP="000636F7">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APPROVED_BY_DATE = SYSDATE</w:t>
      </w:r>
    </w:p>
    <w:p w:rsidR="000636F7" w:rsidRDefault="000636F7" w:rsidP="000636F7">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RE</w:t>
      </w:r>
      <w:r>
        <w:rPr>
          <w:rFonts w:ascii="Arial" w:hAnsi="Arial" w:cs="Arial"/>
          <w:sz w:val="20"/>
          <w:szCs w:val="20"/>
        </w:rPr>
        <w:t>VIEW_BOARD_REMARK_DATE = SYSDATE</w:t>
      </w:r>
    </w:p>
    <w:p w:rsidR="000636F7" w:rsidRDefault="000636F7" w:rsidP="000636F7">
      <w:pPr>
        <w:keepNext/>
        <w:autoSpaceDE w:val="0"/>
        <w:autoSpaceDN w:val="0"/>
        <w:adjustRightInd w:val="0"/>
        <w:ind w:left="1440"/>
        <w:rPr>
          <w:rFonts w:ascii="Arial" w:hAnsi="Arial" w:cs="Arial"/>
          <w:sz w:val="20"/>
          <w:szCs w:val="20"/>
        </w:rPr>
      </w:pPr>
    </w:p>
    <w:p w:rsidR="000636F7" w:rsidRDefault="000636F7" w:rsidP="000636F7">
      <w:pPr>
        <w:keepNext/>
        <w:autoSpaceDE w:val="0"/>
        <w:autoSpaceDN w:val="0"/>
        <w:adjustRightInd w:val="0"/>
        <w:ind w:left="1440"/>
        <w:rPr>
          <w:rFonts w:ascii="Arial" w:hAnsi="Arial" w:cs="Arial"/>
          <w:sz w:val="20"/>
          <w:szCs w:val="20"/>
        </w:rPr>
      </w:pPr>
      <w:r>
        <w:rPr>
          <w:rFonts w:ascii="Arial" w:hAnsi="Arial" w:cs="Arial"/>
          <w:sz w:val="20"/>
          <w:szCs w:val="20"/>
        </w:rPr>
        <w:t>Reject Order</w:t>
      </w:r>
    </w:p>
    <w:p w:rsidR="000636F7" w:rsidRDefault="000636F7" w:rsidP="000636F7">
      <w:pPr>
        <w:keepNext/>
        <w:autoSpaceDE w:val="0"/>
        <w:autoSpaceDN w:val="0"/>
        <w:adjustRightInd w:val="0"/>
        <w:ind w:left="2160"/>
        <w:rPr>
          <w:rFonts w:ascii="Arial" w:hAnsi="Arial" w:cs="Arial"/>
          <w:sz w:val="20"/>
          <w:szCs w:val="20"/>
        </w:rPr>
      </w:pPr>
      <w:r>
        <w:rPr>
          <w:rFonts w:ascii="Arial" w:hAnsi="Arial" w:cs="Arial"/>
          <w:b/>
          <w:sz w:val="20"/>
          <w:szCs w:val="20"/>
        </w:rPr>
        <w:t>S</w:t>
      </w:r>
      <w:r w:rsidRPr="00B65147">
        <w:rPr>
          <w:rFonts w:ascii="Arial" w:hAnsi="Arial" w:cs="Arial"/>
          <w:b/>
          <w:sz w:val="20"/>
          <w:szCs w:val="20"/>
        </w:rPr>
        <w:t>et</w:t>
      </w:r>
      <w:r>
        <w:rPr>
          <w:rFonts w:ascii="Arial" w:hAnsi="Arial" w:cs="Arial"/>
          <w:sz w:val="20"/>
          <w:szCs w:val="20"/>
        </w:rPr>
        <w:t xml:space="preserve"> </w:t>
      </w:r>
      <w:proofErr w:type="spellStart"/>
      <w:r>
        <w:rPr>
          <w:rFonts w:ascii="Arial" w:hAnsi="Arial" w:cs="Arial"/>
          <w:sz w:val="20"/>
          <w:szCs w:val="20"/>
        </w:rPr>
        <w:t>Order.Activity_Status</w:t>
      </w:r>
      <w:proofErr w:type="spellEnd"/>
      <w:r>
        <w:rPr>
          <w:rFonts w:ascii="Arial" w:hAnsi="Arial" w:cs="Arial"/>
          <w:sz w:val="20"/>
          <w:szCs w:val="20"/>
        </w:rPr>
        <w:t xml:space="preserve"> = ‘</w:t>
      </w:r>
      <w:r w:rsidRPr="00B65147">
        <w:rPr>
          <w:rFonts w:ascii="Arial" w:hAnsi="Arial" w:cs="Arial"/>
          <w:sz w:val="20"/>
          <w:szCs w:val="20"/>
        </w:rPr>
        <w:t>Rejected by Review Board</w:t>
      </w:r>
      <w:r>
        <w:rPr>
          <w:rFonts w:ascii="Arial" w:hAnsi="Arial" w:cs="Arial"/>
          <w:sz w:val="20"/>
          <w:szCs w:val="20"/>
        </w:rPr>
        <w:t>’</w:t>
      </w:r>
    </w:p>
    <w:p w:rsidR="000636F7" w:rsidRPr="00B65147" w:rsidRDefault="000636F7" w:rsidP="000636F7">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 xml:space="preserve">REVIEW_BOARD_REMARK_USER = </w:t>
      </w:r>
      <w:r>
        <w:rPr>
          <w:rFonts w:ascii="Arial" w:hAnsi="Arial" w:cs="Arial"/>
          <w:sz w:val="20"/>
          <w:szCs w:val="20"/>
        </w:rPr>
        <w:t>Current User BEMS</w:t>
      </w:r>
    </w:p>
    <w:p w:rsidR="000636F7" w:rsidRDefault="000636F7" w:rsidP="000636F7">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APPROVED_BY_DATE = SYSDATE</w:t>
      </w:r>
    </w:p>
    <w:p w:rsidR="000636F7" w:rsidRDefault="000636F7" w:rsidP="000636F7">
      <w:pPr>
        <w:keepNext/>
        <w:autoSpaceDE w:val="0"/>
        <w:autoSpaceDN w:val="0"/>
        <w:adjustRightInd w:val="0"/>
        <w:ind w:left="2160"/>
        <w:rPr>
          <w:rFonts w:ascii="Arial" w:hAnsi="Arial" w:cs="Arial"/>
          <w:sz w:val="20"/>
          <w:szCs w:val="20"/>
        </w:rPr>
      </w:pPr>
      <w:r w:rsidRPr="00B65147">
        <w:rPr>
          <w:rFonts w:ascii="Arial" w:hAnsi="Arial" w:cs="Arial"/>
          <w:b/>
          <w:sz w:val="20"/>
          <w:szCs w:val="20"/>
        </w:rPr>
        <w:t>Set</w:t>
      </w:r>
      <w:r>
        <w:rPr>
          <w:rFonts w:ascii="Arial" w:hAnsi="Arial" w:cs="Arial"/>
          <w:sz w:val="20"/>
          <w:szCs w:val="20"/>
        </w:rPr>
        <w:t xml:space="preserve"> </w:t>
      </w:r>
      <w:r w:rsidRPr="00B65147">
        <w:rPr>
          <w:rFonts w:ascii="Arial" w:hAnsi="Arial" w:cs="Arial"/>
          <w:sz w:val="20"/>
          <w:szCs w:val="20"/>
        </w:rPr>
        <w:t>RE</w:t>
      </w:r>
      <w:r>
        <w:rPr>
          <w:rFonts w:ascii="Arial" w:hAnsi="Arial" w:cs="Arial"/>
          <w:sz w:val="20"/>
          <w:szCs w:val="20"/>
        </w:rPr>
        <w:t>VIEW_BOARD_REMARK_DATE = SYSDATE</w:t>
      </w:r>
    </w:p>
    <w:p w:rsidR="000636F7" w:rsidRDefault="000636F7" w:rsidP="009B7050">
      <w:pPr>
        <w:keepNext/>
        <w:autoSpaceDE w:val="0"/>
        <w:autoSpaceDN w:val="0"/>
        <w:adjustRightInd w:val="0"/>
        <w:ind w:left="720"/>
        <w:rPr>
          <w:rFonts w:ascii="Arial" w:hAnsi="Arial" w:cs="Arial"/>
          <w:sz w:val="20"/>
          <w:szCs w:val="20"/>
        </w:rPr>
      </w:pPr>
    </w:p>
    <w:p w:rsidR="00D67B87" w:rsidRDefault="00D67B87">
      <w:pPr>
        <w:rPr>
          <w:rFonts w:ascii="Arial" w:hAnsi="Arial" w:cs="Arial"/>
          <w:b/>
          <w:sz w:val="26"/>
          <w:szCs w:val="26"/>
        </w:rPr>
      </w:pPr>
      <w:r>
        <w:rPr>
          <w:rFonts w:ascii="Arial" w:hAnsi="Arial" w:cs="Arial"/>
          <w:b/>
          <w:sz w:val="26"/>
          <w:szCs w:val="26"/>
        </w:rPr>
        <w:br w:type="page"/>
      </w:r>
    </w:p>
    <w:p w:rsidR="00D67B87" w:rsidRDefault="00D67B87" w:rsidP="00D67B87">
      <w:pPr>
        <w:pStyle w:val="BodyText"/>
        <w:rPr>
          <w:rFonts w:ascii="Arial" w:hAnsi="Arial" w:cs="Arial"/>
          <w:b/>
          <w:sz w:val="26"/>
          <w:szCs w:val="26"/>
        </w:rPr>
      </w:pPr>
      <w:r w:rsidRPr="006F26F3">
        <w:rPr>
          <w:rFonts w:ascii="Arial" w:hAnsi="Arial" w:cs="Arial"/>
          <w:b/>
          <w:sz w:val="26"/>
          <w:szCs w:val="26"/>
        </w:rPr>
        <w:lastRenderedPageBreak/>
        <w:t>Document / Release Information</w:t>
      </w:r>
    </w:p>
    <w:tbl>
      <w:tblPr>
        <w:tblW w:w="0" w:type="auto"/>
        <w:tblInd w:w="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340"/>
        <w:gridCol w:w="2700"/>
        <w:gridCol w:w="3420"/>
      </w:tblGrid>
      <w:tr w:rsidR="00D67B87" w:rsidRPr="00286A59" w:rsidTr="007B1895">
        <w:tc>
          <w:tcPr>
            <w:tcW w:w="2340" w:type="dxa"/>
          </w:tcPr>
          <w:p w:rsidR="00D67B87" w:rsidRDefault="00D67B87" w:rsidP="007B1895">
            <w:pPr>
              <w:pStyle w:val="BodyText"/>
              <w:rPr>
                <w:rFonts w:eastAsia="MS Mincho"/>
                <w:b/>
                <w:sz w:val="16"/>
                <w:szCs w:val="16"/>
              </w:rPr>
            </w:pPr>
            <w:r w:rsidRPr="00286A59">
              <w:rPr>
                <w:rFonts w:eastAsia="MS Mincho"/>
                <w:b/>
                <w:sz w:val="16"/>
                <w:szCs w:val="16"/>
              </w:rPr>
              <w:t>Document Number:</w:t>
            </w:r>
          </w:p>
          <w:p w:rsidR="00D67B87" w:rsidRPr="00286A59" w:rsidRDefault="00D67B87" w:rsidP="007B1895">
            <w:pPr>
              <w:pStyle w:val="BodyText"/>
              <w:rPr>
                <w:rFonts w:ascii="Arial" w:eastAsia="MS Mincho" w:hAnsi="Arial" w:cs="Arial"/>
                <w:b/>
                <w:sz w:val="26"/>
                <w:szCs w:val="26"/>
              </w:rPr>
            </w:pPr>
          </w:p>
        </w:tc>
        <w:tc>
          <w:tcPr>
            <w:tcW w:w="2700" w:type="dxa"/>
          </w:tcPr>
          <w:p w:rsidR="00D67B87" w:rsidRPr="003A594A" w:rsidRDefault="00D67B87" w:rsidP="007B1895">
            <w:pPr>
              <w:pStyle w:val="BodyText"/>
              <w:rPr>
                <w:rFonts w:eastAsia="MS Mincho"/>
                <w:b/>
                <w:sz w:val="16"/>
                <w:szCs w:val="16"/>
              </w:rPr>
            </w:pPr>
            <w:r w:rsidRPr="003A594A">
              <w:rPr>
                <w:rFonts w:eastAsia="MS Mincho"/>
                <w:b/>
                <w:sz w:val="16"/>
                <w:szCs w:val="16"/>
              </w:rPr>
              <w:t>Document Type</w:t>
            </w:r>
            <w:r>
              <w:rPr>
                <w:rFonts w:eastAsia="MS Mincho"/>
                <w:b/>
                <w:sz w:val="16"/>
                <w:szCs w:val="16"/>
              </w:rPr>
              <w:t>:</w:t>
            </w:r>
          </w:p>
          <w:p w:rsidR="00D67B87" w:rsidRPr="003A594A" w:rsidRDefault="00D67B87" w:rsidP="007B1895">
            <w:pPr>
              <w:pStyle w:val="BodyText"/>
              <w:rPr>
                <w:rFonts w:eastAsia="MS Mincho"/>
                <w:b/>
                <w:sz w:val="16"/>
                <w:szCs w:val="16"/>
              </w:rPr>
            </w:pPr>
          </w:p>
        </w:tc>
        <w:tc>
          <w:tcPr>
            <w:tcW w:w="3420" w:type="dxa"/>
          </w:tcPr>
          <w:p w:rsidR="00D67B87" w:rsidRPr="003A594A" w:rsidRDefault="00D67B87" w:rsidP="007B1895">
            <w:pPr>
              <w:pStyle w:val="BodyText"/>
              <w:rPr>
                <w:rFonts w:eastAsia="MS Mincho"/>
                <w:b/>
                <w:sz w:val="16"/>
                <w:szCs w:val="16"/>
              </w:rPr>
            </w:pPr>
            <w:r w:rsidRPr="003A594A">
              <w:rPr>
                <w:rFonts w:eastAsia="MS Mincho"/>
                <w:b/>
                <w:sz w:val="16"/>
                <w:szCs w:val="16"/>
              </w:rPr>
              <w:t>Contract Number (if required)</w:t>
            </w:r>
            <w:r>
              <w:rPr>
                <w:rFonts w:eastAsia="MS Mincho"/>
                <w:b/>
                <w:sz w:val="16"/>
                <w:szCs w:val="16"/>
              </w:rPr>
              <w:t>:</w:t>
            </w:r>
          </w:p>
          <w:p w:rsidR="00D67B87" w:rsidRPr="003A594A" w:rsidRDefault="00D67B87" w:rsidP="007B1895">
            <w:pPr>
              <w:pStyle w:val="BodyText"/>
              <w:rPr>
                <w:rFonts w:eastAsia="MS Mincho"/>
                <w:b/>
                <w:sz w:val="16"/>
                <w:szCs w:val="16"/>
              </w:rPr>
            </w:pPr>
          </w:p>
        </w:tc>
      </w:tr>
    </w:tbl>
    <w:p w:rsidR="00D67B87" w:rsidRDefault="00D67B87" w:rsidP="00D67B87">
      <w:pPr>
        <w:pStyle w:val="BodyText"/>
        <w:rPr>
          <w:rFonts w:ascii="Arial" w:hAnsi="Arial" w:cs="Arial"/>
          <w:b/>
          <w:sz w:val="26"/>
          <w:szCs w:val="26"/>
        </w:rPr>
      </w:pPr>
    </w:p>
    <w:p w:rsidR="00D67B87" w:rsidDel="00BA7876" w:rsidRDefault="00D67B87" w:rsidP="00D67B87">
      <w:pPr>
        <w:pStyle w:val="BodyText"/>
        <w:rPr>
          <w:del w:id="0" w:author="jy135b" w:date="2013-07-11T14:08:00Z"/>
          <w:rFonts w:ascii="Arial" w:hAnsi="Arial" w:cs="Arial"/>
          <w:b/>
          <w:sz w:val="26"/>
          <w:szCs w:val="26"/>
        </w:rPr>
      </w:pPr>
    </w:p>
    <w:p w:rsidR="00D67B87" w:rsidRPr="006F26F3" w:rsidDel="00BA7876" w:rsidRDefault="00D67B87" w:rsidP="00D67B87">
      <w:pPr>
        <w:pStyle w:val="BodyText"/>
        <w:rPr>
          <w:del w:id="1" w:author="jy135b" w:date="2013-07-11T14:08:00Z"/>
          <w:rFonts w:ascii="Arial" w:hAnsi="Arial" w:cs="Arial"/>
          <w:b/>
          <w:sz w:val="26"/>
          <w:szCs w:val="26"/>
        </w:rPr>
      </w:pPr>
    </w:p>
    <w:tbl>
      <w:tblPr>
        <w:tblW w:w="0" w:type="auto"/>
        <w:jc w:val="center"/>
        <w:tblInd w:w="-24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1193"/>
        <w:gridCol w:w="1170"/>
        <w:gridCol w:w="6142"/>
      </w:tblGrid>
      <w:tr w:rsidR="00D67B87" w:rsidRPr="005418D7" w:rsidTr="007B1895">
        <w:trPr>
          <w:trHeight w:val="296"/>
          <w:jc w:val="center"/>
        </w:trPr>
        <w:tc>
          <w:tcPr>
            <w:tcW w:w="1193" w:type="dxa"/>
          </w:tcPr>
          <w:p w:rsidR="00D67B87" w:rsidRPr="005418D7" w:rsidRDefault="00D67B87" w:rsidP="007B1895">
            <w:pPr>
              <w:spacing w:before="120"/>
              <w:jc w:val="center"/>
              <w:rPr>
                <w:b/>
                <w:sz w:val="16"/>
                <w:szCs w:val="16"/>
              </w:rPr>
            </w:pPr>
            <w:r w:rsidRPr="005418D7">
              <w:rPr>
                <w:b/>
                <w:sz w:val="16"/>
                <w:szCs w:val="16"/>
              </w:rPr>
              <w:t>Revision</w:t>
            </w:r>
          </w:p>
        </w:tc>
        <w:tc>
          <w:tcPr>
            <w:tcW w:w="1170" w:type="dxa"/>
          </w:tcPr>
          <w:p w:rsidR="00D67B87" w:rsidRPr="005418D7" w:rsidRDefault="00D67B87" w:rsidP="007B1895">
            <w:pPr>
              <w:spacing w:before="120"/>
              <w:jc w:val="center"/>
              <w:rPr>
                <w:b/>
                <w:sz w:val="16"/>
                <w:szCs w:val="16"/>
              </w:rPr>
            </w:pPr>
            <w:r w:rsidRPr="005418D7">
              <w:rPr>
                <w:b/>
                <w:sz w:val="16"/>
                <w:szCs w:val="16"/>
              </w:rPr>
              <w:t>Date</w:t>
            </w:r>
          </w:p>
        </w:tc>
        <w:tc>
          <w:tcPr>
            <w:tcW w:w="6142" w:type="dxa"/>
          </w:tcPr>
          <w:p w:rsidR="00D67B87" w:rsidRPr="005418D7" w:rsidDel="006F4DE0" w:rsidRDefault="00D67B87" w:rsidP="007B1895">
            <w:pPr>
              <w:spacing w:before="120"/>
              <w:rPr>
                <w:b/>
                <w:sz w:val="16"/>
                <w:szCs w:val="16"/>
              </w:rPr>
            </w:pPr>
            <w:r w:rsidRPr="005418D7">
              <w:rPr>
                <w:b/>
                <w:sz w:val="16"/>
                <w:szCs w:val="16"/>
              </w:rPr>
              <w:t>Revision</w:t>
            </w:r>
            <w:r>
              <w:rPr>
                <w:b/>
                <w:sz w:val="16"/>
                <w:szCs w:val="16"/>
              </w:rPr>
              <w:t xml:space="preserve"> </w:t>
            </w:r>
            <w:r w:rsidRPr="005418D7">
              <w:rPr>
                <w:b/>
                <w:sz w:val="16"/>
                <w:szCs w:val="16"/>
              </w:rPr>
              <w:t>Description</w:t>
            </w:r>
          </w:p>
        </w:tc>
      </w:tr>
      <w:tr w:rsidR="00D67B87" w:rsidRPr="00252AF9" w:rsidTr="007B1895">
        <w:trPr>
          <w:jc w:val="center"/>
        </w:trPr>
        <w:tc>
          <w:tcPr>
            <w:tcW w:w="1193" w:type="dxa"/>
          </w:tcPr>
          <w:p w:rsidR="00D67B87" w:rsidRPr="00252AF9" w:rsidRDefault="00D67B87" w:rsidP="007B1895">
            <w:pPr>
              <w:pStyle w:val="TableText"/>
              <w:spacing w:after="40"/>
              <w:rPr>
                <w:sz w:val="16"/>
                <w:szCs w:val="16"/>
              </w:rPr>
            </w:pPr>
            <w:r>
              <w:rPr>
                <w:sz w:val="16"/>
                <w:szCs w:val="16"/>
              </w:rPr>
              <w:t>1</w:t>
            </w:r>
          </w:p>
        </w:tc>
        <w:tc>
          <w:tcPr>
            <w:tcW w:w="1170" w:type="dxa"/>
          </w:tcPr>
          <w:p w:rsidR="00D67B87" w:rsidRPr="00252AF9" w:rsidRDefault="00D67B87" w:rsidP="007B1895">
            <w:pPr>
              <w:pStyle w:val="TableText"/>
              <w:spacing w:after="40"/>
              <w:rPr>
                <w:sz w:val="16"/>
                <w:szCs w:val="16"/>
              </w:rPr>
            </w:pPr>
            <w:r>
              <w:rPr>
                <w:sz w:val="16"/>
                <w:szCs w:val="16"/>
              </w:rPr>
              <w:t>29 Aug 2013</w:t>
            </w:r>
          </w:p>
        </w:tc>
        <w:tc>
          <w:tcPr>
            <w:tcW w:w="6142" w:type="dxa"/>
          </w:tcPr>
          <w:p w:rsidR="00D67B87" w:rsidRPr="00252AF9" w:rsidRDefault="00D67B87" w:rsidP="007B1895">
            <w:pPr>
              <w:pStyle w:val="TableText"/>
              <w:spacing w:after="40"/>
              <w:rPr>
                <w:sz w:val="16"/>
                <w:szCs w:val="16"/>
              </w:rPr>
            </w:pPr>
            <w:r>
              <w:rPr>
                <w:sz w:val="16"/>
                <w:szCs w:val="16"/>
              </w:rPr>
              <w:t>Update for formal approval</w:t>
            </w:r>
          </w:p>
        </w:tc>
      </w:tr>
      <w:tr w:rsidR="00D67B87" w:rsidRPr="00252AF9" w:rsidTr="007B1895">
        <w:trPr>
          <w:jc w:val="center"/>
        </w:trPr>
        <w:tc>
          <w:tcPr>
            <w:tcW w:w="1193" w:type="dxa"/>
          </w:tcPr>
          <w:p w:rsidR="00D67B87" w:rsidRPr="00252AF9" w:rsidRDefault="00D67B87" w:rsidP="007B1895">
            <w:pPr>
              <w:pStyle w:val="TableText"/>
              <w:spacing w:after="40"/>
              <w:rPr>
                <w:sz w:val="16"/>
                <w:szCs w:val="16"/>
              </w:rPr>
            </w:pPr>
          </w:p>
        </w:tc>
        <w:tc>
          <w:tcPr>
            <w:tcW w:w="1170" w:type="dxa"/>
          </w:tcPr>
          <w:p w:rsidR="00D67B87" w:rsidRPr="00252AF9" w:rsidRDefault="00D67B87" w:rsidP="007B1895">
            <w:pPr>
              <w:pStyle w:val="TableText"/>
              <w:spacing w:after="40"/>
              <w:rPr>
                <w:sz w:val="16"/>
                <w:szCs w:val="16"/>
              </w:rPr>
            </w:pPr>
          </w:p>
        </w:tc>
        <w:tc>
          <w:tcPr>
            <w:tcW w:w="6142" w:type="dxa"/>
          </w:tcPr>
          <w:p w:rsidR="00D67B87" w:rsidRPr="00252AF9" w:rsidRDefault="00D67B87" w:rsidP="007B1895">
            <w:pPr>
              <w:pStyle w:val="TableText"/>
              <w:spacing w:after="40"/>
              <w:rPr>
                <w:sz w:val="16"/>
                <w:szCs w:val="16"/>
              </w:rPr>
            </w:pPr>
          </w:p>
        </w:tc>
      </w:tr>
      <w:tr w:rsidR="00D67B87" w:rsidRPr="00252AF9" w:rsidTr="007B1895">
        <w:trPr>
          <w:jc w:val="center"/>
        </w:trPr>
        <w:tc>
          <w:tcPr>
            <w:tcW w:w="1193" w:type="dxa"/>
          </w:tcPr>
          <w:p w:rsidR="00D67B87" w:rsidRPr="00252AF9" w:rsidRDefault="00D67B87" w:rsidP="007B1895">
            <w:pPr>
              <w:pStyle w:val="TableText"/>
              <w:spacing w:after="40"/>
              <w:rPr>
                <w:sz w:val="16"/>
                <w:szCs w:val="16"/>
              </w:rPr>
            </w:pPr>
          </w:p>
        </w:tc>
        <w:tc>
          <w:tcPr>
            <w:tcW w:w="1170" w:type="dxa"/>
          </w:tcPr>
          <w:p w:rsidR="00D67B87" w:rsidRPr="00252AF9" w:rsidRDefault="00D67B87" w:rsidP="007B1895">
            <w:pPr>
              <w:pStyle w:val="TableText"/>
              <w:spacing w:after="40"/>
              <w:rPr>
                <w:sz w:val="16"/>
                <w:szCs w:val="16"/>
              </w:rPr>
            </w:pPr>
          </w:p>
        </w:tc>
        <w:tc>
          <w:tcPr>
            <w:tcW w:w="6142" w:type="dxa"/>
          </w:tcPr>
          <w:p w:rsidR="00D67B87" w:rsidRPr="00252AF9" w:rsidRDefault="00D67B87" w:rsidP="007B1895">
            <w:pPr>
              <w:pStyle w:val="TableText"/>
              <w:spacing w:after="40"/>
              <w:rPr>
                <w:sz w:val="16"/>
                <w:szCs w:val="16"/>
              </w:rPr>
            </w:pPr>
          </w:p>
        </w:tc>
      </w:tr>
      <w:tr w:rsidR="00D67B87" w:rsidRPr="00252AF9" w:rsidTr="007B1895">
        <w:trPr>
          <w:jc w:val="center"/>
        </w:trPr>
        <w:tc>
          <w:tcPr>
            <w:tcW w:w="1193" w:type="dxa"/>
          </w:tcPr>
          <w:p w:rsidR="00D67B87" w:rsidRPr="00252AF9" w:rsidRDefault="00D67B87" w:rsidP="007B1895">
            <w:pPr>
              <w:pStyle w:val="TableText"/>
              <w:spacing w:after="40"/>
              <w:rPr>
                <w:sz w:val="16"/>
                <w:szCs w:val="16"/>
              </w:rPr>
            </w:pPr>
          </w:p>
        </w:tc>
        <w:tc>
          <w:tcPr>
            <w:tcW w:w="1170" w:type="dxa"/>
          </w:tcPr>
          <w:p w:rsidR="00D67B87" w:rsidRPr="00252AF9" w:rsidRDefault="00D67B87" w:rsidP="007B1895">
            <w:pPr>
              <w:pStyle w:val="TableText"/>
              <w:spacing w:after="40"/>
              <w:rPr>
                <w:sz w:val="16"/>
                <w:szCs w:val="16"/>
              </w:rPr>
            </w:pPr>
          </w:p>
        </w:tc>
        <w:tc>
          <w:tcPr>
            <w:tcW w:w="6142" w:type="dxa"/>
          </w:tcPr>
          <w:p w:rsidR="00D67B87" w:rsidRPr="00252AF9" w:rsidRDefault="00D67B87" w:rsidP="007B1895">
            <w:pPr>
              <w:pStyle w:val="TableText"/>
              <w:spacing w:after="40"/>
              <w:rPr>
                <w:sz w:val="16"/>
                <w:szCs w:val="16"/>
              </w:rPr>
            </w:pPr>
          </w:p>
        </w:tc>
      </w:tr>
      <w:tr w:rsidR="00D67B87" w:rsidRPr="00252AF9" w:rsidTr="007B1895">
        <w:trPr>
          <w:jc w:val="center"/>
        </w:trPr>
        <w:tc>
          <w:tcPr>
            <w:tcW w:w="1193" w:type="dxa"/>
          </w:tcPr>
          <w:p w:rsidR="00D67B87" w:rsidRPr="00252AF9" w:rsidRDefault="00D67B87" w:rsidP="007B1895">
            <w:pPr>
              <w:pStyle w:val="TableText"/>
              <w:spacing w:after="40"/>
              <w:rPr>
                <w:sz w:val="16"/>
                <w:szCs w:val="16"/>
              </w:rPr>
            </w:pPr>
          </w:p>
        </w:tc>
        <w:tc>
          <w:tcPr>
            <w:tcW w:w="1170" w:type="dxa"/>
          </w:tcPr>
          <w:p w:rsidR="00D67B87" w:rsidRPr="00252AF9" w:rsidRDefault="00D67B87" w:rsidP="007B1895">
            <w:pPr>
              <w:pStyle w:val="TableText"/>
              <w:spacing w:after="40"/>
              <w:rPr>
                <w:sz w:val="16"/>
                <w:szCs w:val="16"/>
              </w:rPr>
            </w:pPr>
          </w:p>
        </w:tc>
        <w:tc>
          <w:tcPr>
            <w:tcW w:w="6142" w:type="dxa"/>
          </w:tcPr>
          <w:p w:rsidR="00D67B87" w:rsidRPr="00252AF9" w:rsidRDefault="00D67B87" w:rsidP="007B1895">
            <w:pPr>
              <w:pStyle w:val="TableText"/>
              <w:spacing w:after="40"/>
              <w:rPr>
                <w:sz w:val="16"/>
                <w:szCs w:val="16"/>
              </w:rPr>
            </w:pPr>
          </w:p>
        </w:tc>
      </w:tr>
      <w:tr w:rsidR="00D67B87" w:rsidRPr="00252AF9" w:rsidTr="007B1895">
        <w:trPr>
          <w:jc w:val="center"/>
        </w:trPr>
        <w:tc>
          <w:tcPr>
            <w:tcW w:w="1193" w:type="dxa"/>
          </w:tcPr>
          <w:p w:rsidR="00D67B87" w:rsidRPr="00252AF9" w:rsidRDefault="00D67B87" w:rsidP="007B1895">
            <w:pPr>
              <w:pStyle w:val="TableText"/>
              <w:spacing w:after="40"/>
              <w:rPr>
                <w:sz w:val="16"/>
                <w:szCs w:val="16"/>
              </w:rPr>
            </w:pPr>
          </w:p>
        </w:tc>
        <w:tc>
          <w:tcPr>
            <w:tcW w:w="1170" w:type="dxa"/>
          </w:tcPr>
          <w:p w:rsidR="00D67B87" w:rsidRPr="00252AF9" w:rsidRDefault="00D67B87" w:rsidP="007B1895">
            <w:pPr>
              <w:pStyle w:val="TableText"/>
              <w:spacing w:after="40"/>
              <w:rPr>
                <w:sz w:val="16"/>
                <w:szCs w:val="16"/>
              </w:rPr>
            </w:pPr>
          </w:p>
        </w:tc>
        <w:tc>
          <w:tcPr>
            <w:tcW w:w="6142" w:type="dxa"/>
          </w:tcPr>
          <w:p w:rsidR="00D67B87" w:rsidRPr="00252AF9" w:rsidRDefault="00D67B87" w:rsidP="007B1895">
            <w:pPr>
              <w:pStyle w:val="TableText"/>
              <w:spacing w:after="40"/>
              <w:rPr>
                <w:sz w:val="16"/>
                <w:szCs w:val="16"/>
              </w:rPr>
            </w:pPr>
          </w:p>
        </w:tc>
      </w:tr>
      <w:tr w:rsidR="00D67B87" w:rsidRPr="00252AF9" w:rsidTr="007B1895">
        <w:trPr>
          <w:jc w:val="center"/>
        </w:trPr>
        <w:tc>
          <w:tcPr>
            <w:tcW w:w="1193" w:type="dxa"/>
          </w:tcPr>
          <w:p w:rsidR="00D67B87" w:rsidRPr="00252AF9" w:rsidRDefault="00D67B87" w:rsidP="007B1895">
            <w:pPr>
              <w:pStyle w:val="TableText"/>
              <w:spacing w:after="40"/>
              <w:rPr>
                <w:sz w:val="16"/>
                <w:szCs w:val="16"/>
              </w:rPr>
            </w:pPr>
          </w:p>
        </w:tc>
        <w:tc>
          <w:tcPr>
            <w:tcW w:w="1170" w:type="dxa"/>
          </w:tcPr>
          <w:p w:rsidR="00D67B87" w:rsidRPr="00252AF9" w:rsidRDefault="00D67B87" w:rsidP="007B1895">
            <w:pPr>
              <w:pStyle w:val="TableText"/>
              <w:spacing w:after="40"/>
              <w:rPr>
                <w:sz w:val="16"/>
                <w:szCs w:val="16"/>
              </w:rPr>
            </w:pPr>
          </w:p>
        </w:tc>
        <w:tc>
          <w:tcPr>
            <w:tcW w:w="6142" w:type="dxa"/>
          </w:tcPr>
          <w:p w:rsidR="00D67B87" w:rsidRPr="00252AF9" w:rsidRDefault="00D67B87" w:rsidP="007B1895">
            <w:pPr>
              <w:pStyle w:val="TableText"/>
              <w:spacing w:after="40"/>
              <w:rPr>
                <w:sz w:val="16"/>
                <w:szCs w:val="16"/>
              </w:rPr>
            </w:pPr>
          </w:p>
        </w:tc>
      </w:tr>
    </w:tbl>
    <w:p w:rsidR="00D67B87" w:rsidRPr="00A16B7F" w:rsidRDefault="00D67B87" w:rsidP="00D67B87">
      <w:pPr>
        <w:pStyle w:val="BodyText"/>
        <w:rPr>
          <w:lang w:val="fr-CA"/>
        </w:rPr>
      </w:pPr>
    </w:p>
    <w:tbl>
      <w:tblPr>
        <w:tblW w:w="8823" w:type="dxa"/>
        <w:jc w:val="center"/>
        <w:tblInd w:w="-84" w:type="dxa"/>
        <w:tblLayout w:type="fixed"/>
        <w:tblLook w:val="0000"/>
      </w:tblPr>
      <w:tblGrid>
        <w:gridCol w:w="8823"/>
      </w:tblGrid>
      <w:tr w:rsidR="00D67B87" w:rsidRPr="00A16B7F" w:rsidTr="007B1895">
        <w:trPr>
          <w:jc w:val="center"/>
        </w:trPr>
        <w:tc>
          <w:tcPr>
            <w:tcW w:w="8823" w:type="dxa"/>
          </w:tcPr>
          <w:p w:rsidR="00D67B87" w:rsidRPr="00A16B7F" w:rsidRDefault="00D67B87" w:rsidP="007B1895">
            <w:pPr>
              <w:pStyle w:val="DocInfo"/>
              <w:rPr>
                <w:b w:val="0"/>
              </w:rPr>
            </w:pPr>
          </w:p>
        </w:tc>
      </w:tr>
      <w:tr w:rsidR="00D67B87" w:rsidRPr="00A16B7F" w:rsidTr="007B1895">
        <w:trPr>
          <w:jc w:val="center"/>
        </w:trPr>
        <w:tc>
          <w:tcPr>
            <w:tcW w:w="8823" w:type="dxa"/>
          </w:tcPr>
          <w:p w:rsidR="00D67B87" w:rsidRPr="00A16B7F" w:rsidRDefault="00D67B87" w:rsidP="007B1895">
            <w:pPr>
              <w:pStyle w:val="TableText"/>
              <w:spacing w:after="480"/>
              <w:rPr>
                <w:b/>
                <w:sz w:val="16"/>
              </w:rPr>
            </w:pPr>
          </w:p>
        </w:tc>
      </w:tr>
    </w:tbl>
    <w:p w:rsidR="009B7050" w:rsidRDefault="009B7050" w:rsidP="006602CA">
      <w:pPr>
        <w:keepNext/>
        <w:autoSpaceDE w:val="0"/>
        <w:autoSpaceDN w:val="0"/>
        <w:adjustRightInd w:val="0"/>
        <w:rPr>
          <w:rFonts w:ascii="Arial" w:hAnsi="Arial" w:cs="Arial"/>
          <w:sz w:val="20"/>
          <w:szCs w:val="20"/>
        </w:rPr>
      </w:pPr>
    </w:p>
    <w:sectPr w:rsidR="009B7050" w:rsidSect="00D67B87">
      <w:pgSz w:w="12240" w:h="15840" w:code="1"/>
      <w:pgMar w:top="720" w:right="720" w:bottom="720" w:left="720" w:header="720" w:footer="720" w:gutter="0"/>
      <w:cols w:space="720"/>
      <w:noEndnote/>
      <w:docGrid w:linePitch="326"/>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996236"/>
    <w:multiLevelType w:val="hybridMultilevel"/>
    <w:tmpl w:val="097E8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885157"/>
    <w:multiLevelType w:val="hybridMultilevel"/>
    <w:tmpl w:val="DD7C8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0D027B1"/>
    <w:multiLevelType w:val="multilevel"/>
    <w:tmpl w:val="E496E860"/>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3">
    <w:nsid w:val="473C0154"/>
    <w:multiLevelType w:val="hybridMultilevel"/>
    <w:tmpl w:val="516C3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7630FC"/>
    <w:multiLevelType w:val="hybridMultilevel"/>
    <w:tmpl w:val="F536D2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3"/>
  </w:num>
  <w:num w:numId="3">
    <w:abstractNumId w:val="1"/>
  </w:num>
  <w:num w:numId="4">
    <w:abstractNumId w:val="0"/>
  </w:num>
  <w:num w:numId="5">
    <w:abstractNumId w:val="2"/>
  </w:num>
  <w:num w:numId="6">
    <w:abstractNumId w:val="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proofState w:spelling="clean" w:grammar="clean"/>
  <w:stylePaneFormatFilter w:val="3F01"/>
  <w:revisionView w:markup="0"/>
  <w:defaultTabStop w:val="720"/>
  <w:drawingGridHorizontalSpacing w:val="120"/>
  <w:displayHorizontalDrawingGridEvery w:val="2"/>
  <w:characterSpacingControl w:val="doNotCompress"/>
  <w:compat/>
  <w:rsids>
    <w:rsidRoot w:val="00FE0E6B"/>
    <w:rsid w:val="00013D50"/>
    <w:rsid w:val="000215B2"/>
    <w:rsid w:val="0003076F"/>
    <w:rsid w:val="000508ED"/>
    <w:rsid w:val="00055401"/>
    <w:rsid w:val="000636F7"/>
    <w:rsid w:val="00091556"/>
    <w:rsid w:val="00091CEF"/>
    <w:rsid w:val="000A5AD5"/>
    <w:rsid w:val="000B1EC2"/>
    <w:rsid w:val="000C7B58"/>
    <w:rsid w:val="000F362A"/>
    <w:rsid w:val="000F6A32"/>
    <w:rsid w:val="00107AE4"/>
    <w:rsid w:val="001607BB"/>
    <w:rsid w:val="00183688"/>
    <w:rsid w:val="001930A7"/>
    <w:rsid w:val="001A52AB"/>
    <w:rsid w:val="001C6133"/>
    <w:rsid w:val="001D147C"/>
    <w:rsid w:val="00221B0E"/>
    <w:rsid w:val="002343F9"/>
    <w:rsid w:val="00241678"/>
    <w:rsid w:val="00270DF7"/>
    <w:rsid w:val="00294773"/>
    <w:rsid w:val="002B4025"/>
    <w:rsid w:val="002C29EE"/>
    <w:rsid w:val="002C5E00"/>
    <w:rsid w:val="0030486B"/>
    <w:rsid w:val="00342CAC"/>
    <w:rsid w:val="00343166"/>
    <w:rsid w:val="003451AE"/>
    <w:rsid w:val="00351CA5"/>
    <w:rsid w:val="00362C48"/>
    <w:rsid w:val="00367D42"/>
    <w:rsid w:val="00375ED0"/>
    <w:rsid w:val="003831C9"/>
    <w:rsid w:val="003840AB"/>
    <w:rsid w:val="003A6AD3"/>
    <w:rsid w:val="003D3F74"/>
    <w:rsid w:val="003D426A"/>
    <w:rsid w:val="003E11A3"/>
    <w:rsid w:val="003E1509"/>
    <w:rsid w:val="003E4A17"/>
    <w:rsid w:val="003E6131"/>
    <w:rsid w:val="003F7C2F"/>
    <w:rsid w:val="004026E3"/>
    <w:rsid w:val="00430E3A"/>
    <w:rsid w:val="004408A4"/>
    <w:rsid w:val="00452D54"/>
    <w:rsid w:val="00460442"/>
    <w:rsid w:val="0046751A"/>
    <w:rsid w:val="004D48EC"/>
    <w:rsid w:val="004E0743"/>
    <w:rsid w:val="004F198D"/>
    <w:rsid w:val="004F5B2F"/>
    <w:rsid w:val="0054024D"/>
    <w:rsid w:val="00544BF0"/>
    <w:rsid w:val="0055526A"/>
    <w:rsid w:val="005804B2"/>
    <w:rsid w:val="00597A4B"/>
    <w:rsid w:val="00624213"/>
    <w:rsid w:val="00655065"/>
    <w:rsid w:val="006602CA"/>
    <w:rsid w:val="00695CA8"/>
    <w:rsid w:val="006D3122"/>
    <w:rsid w:val="006F63A1"/>
    <w:rsid w:val="00712EF7"/>
    <w:rsid w:val="00732970"/>
    <w:rsid w:val="0073714C"/>
    <w:rsid w:val="00737298"/>
    <w:rsid w:val="007A51CC"/>
    <w:rsid w:val="007B0D01"/>
    <w:rsid w:val="007C2CF1"/>
    <w:rsid w:val="00823094"/>
    <w:rsid w:val="00853B31"/>
    <w:rsid w:val="0085650C"/>
    <w:rsid w:val="008668B0"/>
    <w:rsid w:val="00867041"/>
    <w:rsid w:val="0088189E"/>
    <w:rsid w:val="00881EB1"/>
    <w:rsid w:val="00886919"/>
    <w:rsid w:val="00886E73"/>
    <w:rsid w:val="008A2FBC"/>
    <w:rsid w:val="008C1B47"/>
    <w:rsid w:val="008C32D8"/>
    <w:rsid w:val="008D1577"/>
    <w:rsid w:val="008D2780"/>
    <w:rsid w:val="008D4CDA"/>
    <w:rsid w:val="008D7F47"/>
    <w:rsid w:val="008E0933"/>
    <w:rsid w:val="008F5960"/>
    <w:rsid w:val="00903E05"/>
    <w:rsid w:val="009265E4"/>
    <w:rsid w:val="00930DDE"/>
    <w:rsid w:val="00947EE8"/>
    <w:rsid w:val="009534DF"/>
    <w:rsid w:val="009552E1"/>
    <w:rsid w:val="009576FC"/>
    <w:rsid w:val="009726C6"/>
    <w:rsid w:val="00984017"/>
    <w:rsid w:val="009A4D94"/>
    <w:rsid w:val="009B7050"/>
    <w:rsid w:val="009D7559"/>
    <w:rsid w:val="00A043F0"/>
    <w:rsid w:val="00A46867"/>
    <w:rsid w:val="00A82790"/>
    <w:rsid w:val="00AB7276"/>
    <w:rsid w:val="00AC328A"/>
    <w:rsid w:val="00B06013"/>
    <w:rsid w:val="00B07538"/>
    <w:rsid w:val="00B208D2"/>
    <w:rsid w:val="00B24B43"/>
    <w:rsid w:val="00B51350"/>
    <w:rsid w:val="00B56633"/>
    <w:rsid w:val="00B65147"/>
    <w:rsid w:val="00B81A03"/>
    <w:rsid w:val="00BB2D5A"/>
    <w:rsid w:val="00BB4B54"/>
    <w:rsid w:val="00BC2994"/>
    <w:rsid w:val="00BC3783"/>
    <w:rsid w:val="00BD427B"/>
    <w:rsid w:val="00BE4350"/>
    <w:rsid w:val="00BE7F1B"/>
    <w:rsid w:val="00C1148F"/>
    <w:rsid w:val="00C27A8C"/>
    <w:rsid w:val="00C33564"/>
    <w:rsid w:val="00C725C2"/>
    <w:rsid w:val="00C812D6"/>
    <w:rsid w:val="00C8193B"/>
    <w:rsid w:val="00C957BE"/>
    <w:rsid w:val="00C96454"/>
    <w:rsid w:val="00CB2811"/>
    <w:rsid w:val="00CB5B59"/>
    <w:rsid w:val="00CD332B"/>
    <w:rsid w:val="00CF3AAF"/>
    <w:rsid w:val="00D0573C"/>
    <w:rsid w:val="00D230D6"/>
    <w:rsid w:val="00D5073B"/>
    <w:rsid w:val="00D67B87"/>
    <w:rsid w:val="00D70EB5"/>
    <w:rsid w:val="00D71ACB"/>
    <w:rsid w:val="00DB5365"/>
    <w:rsid w:val="00DD5E02"/>
    <w:rsid w:val="00DE396A"/>
    <w:rsid w:val="00DE7EA0"/>
    <w:rsid w:val="00DF030E"/>
    <w:rsid w:val="00DF6463"/>
    <w:rsid w:val="00E0164A"/>
    <w:rsid w:val="00E030D7"/>
    <w:rsid w:val="00E04632"/>
    <w:rsid w:val="00E41F12"/>
    <w:rsid w:val="00E464B4"/>
    <w:rsid w:val="00E54613"/>
    <w:rsid w:val="00E66DD8"/>
    <w:rsid w:val="00E76541"/>
    <w:rsid w:val="00E85B6F"/>
    <w:rsid w:val="00EA1154"/>
    <w:rsid w:val="00ED7EE8"/>
    <w:rsid w:val="00EE4574"/>
    <w:rsid w:val="00EE46D9"/>
    <w:rsid w:val="00EF6755"/>
    <w:rsid w:val="00F04A87"/>
    <w:rsid w:val="00F30131"/>
    <w:rsid w:val="00F47B7D"/>
    <w:rsid w:val="00F65B0E"/>
    <w:rsid w:val="00F74BAB"/>
    <w:rsid w:val="00F82972"/>
    <w:rsid w:val="00F83B3E"/>
    <w:rsid w:val="00F905CB"/>
    <w:rsid w:val="00FA18FB"/>
    <w:rsid w:val="00FA21CB"/>
    <w:rsid w:val="00FA2725"/>
    <w:rsid w:val="00FA7EEE"/>
    <w:rsid w:val="00FD1312"/>
    <w:rsid w:val="00FE0E6B"/>
    <w:rsid w:val="00FE1B78"/>
    <w:rsid w:val="00FE4BA3"/>
    <w:rsid w:val="00FF29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24B43"/>
    <w:rPr>
      <w:sz w:val="24"/>
      <w:szCs w:val="24"/>
    </w:rPr>
  </w:style>
  <w:style w:type="paragraph" w:styleId="Heading1">
    <w:name w:val="heading 1"/>
    <w:basedOn w:val="Normal"/>
    <w:next w:val="Normal"/>
    <w:link w:val="Heading1Char"/>
    <w:qFormat/>
    <w:rsid w:val="000A5AD5"/>
    <w:pPr>
      <w:keepNext/>
      <w:keepLines/>
      <w:numPr>
        <w:numId w:val="6"/>
      </w:numPr>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67B87"/>
    <w:pPr>
      <w:keepNext/>
      <w:keepLines/>
      <w:numPr>
        <w:ilvl w:val="1"/>
        <w:numId w:val="6"/>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semiHidden/>
    <w:unhideWhenUsed/>
    <w:qFormat/>
    <w:rsid w:val="00D67B87"/>
    <w:pPr>
      <w:keepNext/>
      <w:keepLines/>
      <w:numPr>
        <w:ilvl w:val="2"/>
        <w:numId w:val="6"/>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semiHidden/>
    <w:unhideWhenUsed/>
    <w:qFormat/>
    <w:rsid w:val="00D67B87"/>
    <w:pPr>
      <w:keepNext/>
      <w:keepLines/>
      <w:numPr>
        <w:ilvl w:val="3"/>
        <w:numId w:val="6"/>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D67B87"/>
    <w:pPr>
      <w:keepNext/>
      <w:keepLines/>
      <w:numPr>
        <w:ilvl w:val="4"/>
        <w:numId w:val="6"/>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D67B87"/>
    <w:pPr>
      <w:keepNext/>
      <w:keepLines/>
      <w:numPr>
        <w:ilvl w:val="5"/>
        <w:numId w:val="6"/>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D67B87"/>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D67B87"/>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D67B87"/>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List4">
    <w:name w:val="Table List 4"/>
    <w:basedOn w:val="TableNormal"/>
    <w:rsid w:val="00A043F0"/>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Grid">
    <w:name w:val="Table Grid"/>
    <w:basedOn w:val="TableNormal"/>
    <w:rsid w:val="002C5E0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5">
    <w:name w:val="toc 5"/>
    <w:basedOn w:val="Normal"/>
    <w:next w:val="Normal"/>
    <w:semiHidden/>
    <w:rsid w:val="009726C6"/>
    <w:pPr>
      <w:tabs>
        <w:tab w:val="right" w:leader="dot" w:pos="8640"/>
      </w:tabs>
      <w:spacing w:before="120" w:after="120"/>
      <w:ind w:left="1361"/>
    </w:pPr>
    <w:rPr>
      <w:szCs w:val="20"/>
    </w:rPr>
  </w:style>
  <w:style w:type="paragraph" w:styleId="Title">
    <w:name w:val="Title"/>
    <w:basedOn w:val="Normal"/>
    <w:next w:val="Normal"/>
    <w:qFormat/>
    <w:rsid w:val="009726C6"/>
    <w:pPr>
      <w:spacing w:after="240"/>
      <w:jc w:val="center"/>
    </w:pPr>
    <w:rPr>
      <w:rFonts w:ascii="Arial" w:hAnsi="Arial"/>
      <w:b/>
      <w:kern w:val="28"/>
      <w:sz w:val="32"/>
      <w:szCs w:val="20"/>
    </w:rPr>
  </w:style>
  <w:style w:type="paragraph" w:customStyle="1" w:styleId="TableText">
    <w:name w:val="Table Text"/>
    <w:basedOn w:val="Normal"/>
    <w:rsid w:val="009726C6"/>
    <w:pPr>
      <w:spacing w:before="60" w:after="60"/>
    </w:pPr>
    <w:rPr>
      <w:szCs w:val="20"/>
    </w:rPr>
  </w:style>
  <w:style w:type="paragraph" w:customStyle="1" w:styleId="DocInfo">
    <w:name w:val="Doc Info"/>
    <w:basedOn w:val="BodyText"/>
    <w:next w:val="TableText"/>
    <w:rsid w:val="009726C6"/>
    <w:pPr>
      <w:spacing w:before="60" w:after="60"/>
    </w:pPr>
    <w:rPr>
      <w:b/>
      <w:sz w:val="16"/>
      <w:szCs w:val="20"/>
    </w:rPr>
  </w:style>
  <w:style w:type="paragraph" w:customStyle="1" w:styleId="SignerRole">
    <w:name w:val="Signer Role"/>
    <w:basedOn w:val="Normal"/>
    <w:rsid w:val="009726C6"/>
    <w:pPr>
      <w:spacing w:before="360" w:after="60"/>
    </w:pPr>
    <w:rPr>
      <w:caps/>
      <w:sz w:val="16"/>
      <w:szCs w:val="20"/>
    </w:rPr>
  </w:style>
  <w:style w:type="paragraph" w:styleId="BodyText">
    <w:name w:val="Body Text"/>
    <w:basedOn w:val="Normal"/>
    <w:rsid w:val="009726C6"/>
    <w:pPr>
      <w:spacing w:after="120"/>
    </w:pPr>
  </w:style>
  <w:style w:type="paragraph" w:styleId="BalloonText">
    <w:name w:val="Balloon Text"/>
    <w:basedOn w:val="Normal"/>
    <w:link w:val="BalloonTextChar"/>
    <w:rsid w:val="008D1577"/>
    <w:rPr>
      <w:rFonts w:ascii="Tahoma" w:hAnsi="Tahoma" w:cs="Tahoma"/>
      <w:sz w:val="16"/>
      <w:szCs w:val="16"/>
    </w:rPr>
  </w:style>
  <w:style w:type="character" w:customStyle="1" w:styleId="BalloonTextChar">
    <w:name w:val="Balloon Text Char"/>
    <w:basedOn w:val="DefaultParagraphFont"/>
    <w:link w:val="BalloonText"/>
    <w:rsid w:val="008D1577"/>
    <w:rPr>
      <w:rFonts w:ascii="Tahoma" w:hAnsi="Tahoma" w:cs="Tahoma"/>
      <w:sz w:val="16"/>
      <w:szCs w:val="16"/>
    </w:rPr>
  </w:style>
  <w:style w:type="paragraph" w:styleId="ListParagraph">
    <w:name w:val="List Paragraph"/>
    <w:basedOn w:val="Normal"/>
    <w:uiPriority w:val="34"/>
    <w:qFormat/>
    <w:rsid w:val="001D147C"/>
    <w:pPr>
      <w:ind w:left="720"/>
      <w:contextualSpacing/>
    </w:pPr>
  </w:style>
  <w:style w:type="character" w:customStyle="1" w:styleId="Heading1Char">
    <w:name w:val="Heading 1 Char"/>
    <w:basedOn w:val="DefaultParagraphFont"/>
    <w:link w:val="Heading1"/>
    <w:rsid w:val="000A5AD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rsid w:val="00D67B8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semiHidden/>
    <w:rsid w:val="00D67B87"/>
    <w:rPr>
      <w:rFonts w:asciiTheme="majorHAnsi" w:eastAsiaTheme="majorEastAsia" w:hAnsiTheme="majorHAnsi" w:cstheme="majorBidi"/>
      <w:b/>
      <w:bCs/>
      <w:color w:val="4F81BD" w:themeColor="accent1"/>
      <w:sz w:val="24"/>
      <w:szCs w:val="24"/>
    </w:rPr>
  </w:style>
  <w:style w:type="character" w:customStyle="1" w:styleId="Heading4Char">
    <w:name w:val="Heading 4 Char"/>
    <w:basedOn w:val="DefaultParagraphFont"/>
    <w:link w:val="Heading4"/>
    <w:semiHidden/>
    <w:rsid w:val="00D67B87"/>
    <w:rPr>
      <w:rFonts w:asciiTheme="majorHAnsi" w:eastAsiaTheme="majorEastAsia" w:hAnsiTheme="majorHAnsi" w:cstheme="majorBidi"/>
      <w:b/>
      <w:bCs/>
      <w:i/>
      <w:iCs/>
      <w:color w:val="4F81BD" w:themeColor="accent1"/>
      <w:sz w:val="24"/>
      <w:szCs w:val="24"/>
    </w:rPr>
  </w:style>
  <w:style w:type="character" w:customStyle="1" w:styleId="Heading5Char">
    <w:name w:val="Heading 5 Char"/>
    <w:basedOn w:val="DefaultParagraphFont"/>
    <w:link w:val="Heading5"/>
    <w:semiHidden/>
    <w:rsid w:val="00D67B87"/>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semiHidden/>
    <w:rsid w:val="00D67B87"/>
    <w:rPr>
      <w:rFonts w:asciiTheme="majorHAnsi" w:eastAsiaTheme="majorEastAsia" w:hAnsiTheme="majorHAnsi" w:cstheme="majorBidi"/>
      <w:i/>
      <w:iCs/>
      <w:color w:val="243F60" w:themeColor="accent1" w:themeShade="7F"/>
      <w:sz w:val="24"/>
      <w:szCs w:val="24"/>
    </w:rPr>
  </w:style>
  <w:style w:type="character" w:customStyle="1" w:styleId="Heading7Char">
    <w:name w:val="Heading 7 Char"/>
    <w:basedOn w:val="DefaultParagraphFont"/>
    <w:link w:val="Heading7"/>
    <w:semiHidden/>
    <w:rsid w:val="00D67B87"/>
    <w:rPr>
      <w:rFonts w:asciiTheme="majorHAnsi" w:eastAsiaTheme="majorEastAsia" w:hAnsiTheme="majorHAnsi" w:cstheme="majorBidi"/>
      <w:i/>
      <w:iCs/>
      <w:color w:val="404040" w:themeColor="text1" w:themeTint="BF"/>
      <w:sz w:val="24"/>
      <w:szCs w:val="24"/>
    </w:rPr>
  </w:style>
  <w:style w:type="character" w:customStyle="1" w:styleId="Heading8Char">
    <w:name w:val="Heading 8 Char"/>
    <w:basedOn w:val="DefaultParagraphFont"/>
    <w:link w:val="Heading8"/>
    <w:semiHidden/>
    <w:rsid w:val="00D67B87"/>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semiHidden/>
    <w:rsid w:val="00D67B87"/>
    <w:rPr>
      <w:rFonts w:asciiTheme="majorHAnsi" w:eastAsiaTheme="majorEastAsia" w:hAnsiTheme="majorHAnsi" w:cstheme="majorBidi"/>
      <w:i/>
      <w:iCs/>
      <w:color w:val="404040" w:themeColor="text1" w:themeTint="BF"/>
    </w:rPr>
  </w:style>
  <w:style w:type="paragraph" w:styleId="DocumentMap">
    <w:name w:val="Document Map"/>
    <w:basedOn w:val="Normal"/>
    <w:link w:val="DocumentMapChar"/>
    <w:rsid w:val="00D67B87"/>
    <w:rPr>
      <w:rFonts w:ascii="Tahoma" w:hAnsi="Tahoma" w:cs="Tahoma"/>
      <w:sz w:val="16"/>
      <w:szCs w:val="16"/>
    </w:rPr>
  </w:style>
  <w:style w:type="character" w:customStyle="1" w:styleId="DocumentMapChar">
    <w:name w:val="Document Map Char"/>
    <w:basedOn w:val="DefaultParagraphFont"/>
    <w:link w:val="DocumentMap"/>
    <w:rsid w:val="00D67B87"/>
    <w:rPr>
      <w:rFonts w:ascii="Tahoma" w:hAnsi="Tahoma" w:cs="Tahoma"/>
      <w:sz w:val="16"/>
      <w:szCs w:val="16"/>
    </w:rPr>
  </w:style>
  <w:style w:type="paragraph" w:customStyle="1" w:styleId="BlockTitle">
    <w:name w:val="BlockTitle"/>
    <w:basedOn w:val="Normal"/>
    <w:rsid w:val="00D67B87"/>
    <w:pPr>
      <w:keepNext/>
      <w:pBdr>
        <w:bottom w:val="single" w:sz="4" w:space="1" w:color="auto"/>
      </w:pBdr>
      <w:spacing w:before="400" w:after="120" w:line="400" w:lineRule="exact"/>
    </w:pPr>
    <w:rPr>
      <w:rFonts w:ascii="Arial" w:hAnsi="Arial"/>
      <w:b/>
      <w:sz w:val="28"/>
      <w:szCs w:val="20"/>
      <w:lang w:eastAsia="ja-JP"/>
    </w:rPr>
  </w:style>
  <w:style w:type="paragraph" w:customStyle="1" w:styleId="SuggestedContent">
    <w:name w:val="Suggested Content"/>
    <w:basedOn w:val="Normal"/>
    <w:next w:val="BodyText"/>
    <w:uiPriority w:val="99"/>
    <w:rsid w:val="00091556"/>
    <w:pPr>
      <w:pBdr>
        <w:top w:val="single" w:sz="6" w:space="1" w:color="800000"/>
        <w:left w:val="single" w:sz="6" w:space="1" w:color="800000"/>
        <w:bottom w:val="single" w:sz="6" w:space="1" w:color="800000"/>
        <w:right w:val="single" w:sz="6" w:space="1" w:color="800000"/>
      </w:pBdr>
      <w:spacing w:before="60" w:after="60"/>
      <w:ind w:left="900"/>
    </w:pPr>
    <w:rPr>
      <w:color w:val="800000"/>
      <w:szCs w:val="20"/>
      <w:lang w:eastAsia="ja-JP"/>
    </w:rPr>
  </w:style>
</w:styles>
</file>

<file path=word/webSettings.xml><?xml version="1.0" encoding="utf-8"?>
<w:webSettings xmlns:r="http://schemas.openxmlformats.org/officeDocument/2006/relationships" xmlns:w="http://schemas.openxmlformats.org/wordprocessingml/2006/main">
  <w:divs>
    <w:div w:id="274335366">
      <w:bodyDiv w:val="1"/>
      <w:marLeft w:val="0"/>
      <w:marRight w:val="0"/>
      <w:marTop w:val="0"/>
      <w:marBottom w:val="0"/>
      <w:divBdr>
        <w:top w:val="none" w:sz="0" w:space="0" w:color="auto"/>
        <w:left w:val="none" w:sz="0" w:space="0" w:color="auto"/>
        <w:bottom w:val="none" w:sz="0" w:space="0" w:color="auto"/>
        <w:right w:val="none" w:sz="0" w:space="0" w:color="auto"/>
      </w:divBdr>
    </w:div>
    <w:div w:id="341205177">
      <w:bodyDiv w:val="1"/>
      <w:marLeft w:val="0"/>
      <w:marRight w:val="0"/>
      <w:marTop w:val="0"/>
      <w:marBottom w:val="0"/>
      <w:divBdr>
        <w:top w:val="none" w:sz="0" w:space="0" w:color="auto"/>
        <w:left w:val="none" w:sz="0" w:space="0" w:color="auto"/>
        <w:bottom w:val="none" w:sz="0" w:space="0" w:color="auto"/>
        <w:right w:val="none" w:sz="0" w:space="0" w:color="auto"/>
      </w:divBdr>
    </w:div>
    <w:div w:id="581985584">
      <w:bodyDiv w:val="1"/>
      <w:marLeft w:val="0"/>
      <w:marRight w:val="0"/>
      <w:marTop w:val="0"/>
      <w:marBottom w:val="0"/>
      <w:divBdr>
        <w:top w:val="none" w:sz="0" w:space="0" w:color="auto"/>
        <w:left w:val="none" w:sz="0" w:space="0" w:color="auto"/>
        <w:bottom w:val="none" w:sz="0" w:space="0" w:color="auto"/>
        <w:right w:val="none" w:sz="0" w:space="0" w:color="auto"/>
      </w:divBdr>
    </w:div>
    <w:div w:id="590700961">
      <w:bodyDiv w:val="1"/>
      <w:marLeft w:val="0"/>
      <w:marRight w:val="0"/>
      <w:marTop w:val="0"/>
      <w:marBottom w:val="0"/>
      <w:divBdr>
        <w:top w:val="none" w:sz="0" w:space="0" w:color="auto"/>
        <w:left w:val="none" w:sz="0" w:space="0" w:color="auto"/>
        <w:bottom w:val="none" w:sz="0" w:space="0" w:color="auto"/>
        <w:right w:val="none" w:sz="0" w:space="0" w:color="auto"/>
      </w:divBdr>
    </w:div>
    <w:div w:id="843516504">
      <w:bodyDiv w:val="1"/>
      <w:marLeft w:val="0"/>
      <w:marRight w:val="0"/>
      <w:marTop w:val="0"/>
      <w:marBottom w:val="0"/>
      <w:divBdr>
        <w:top w:val="none" w:sz="0" w:space="0" w:color="auto"/>
        <w:left w:val="none" w:sz="0" w:space="0" w:color="auto"/>
        <w:bottom w:val="none" w:sz="0" w:space="0" w:color="auto"/>
        <w:right w:val="none" w:sz="0" w:space="0" w:color="auto"/>
      </w:divBdr>
    </w:div>
    <w:div w:id="925966971">
      <w:bodyDiv w:val="1"/>
      <w:marLeft w:val="0"/>
      <w:marRight w:val="0"/>
      <w:marTop w:val="0"/>
      <w:marBottom w:val="0"/>
      <w:divBdr>
        <w:top w:val="none" w:sz="0" w:space="0" w:color="auto"/>
        <w:left w:val="none" w:sz="0" w:space="0" w:color="auto"/>
        <w:bottom w:val="none" w:sz="0" w:space="0" w:color="auto"/>
        <w:right w:val="none" w:sz="0" w:space="0" w:color="auto"/>
      </w:divBdr>
    </w:div>
    <w:div w:id="960107633">
      <w:bodyDiv w:val="1"/>
      <w:marLeft w:val="0"/>
      <w:marRight w:val="0"/>
      <w:marTop w:val="0"/>
      <w:marBottom w:val="0"/>
      <w:divBdr>
        <w:top w:val="none" w:sz="0" w:space="0" w:color="auto"/>
        <w:left w:val="none" w:sz="0" w:space="0" w:color="auto"/>
        <w:bottom w:val="none" w:sz="0" w:space="0" w:color="auto"/>
        <w:right w:val="none" w:sz="0" w:space="0" w:color="auto"/>
      </w:divBdr>
    </w:div>
    <w:div w:id="1001199556">
      <w:bodyDiv w:val="1"/>
      <w:marLeft w:val="0"/>
      <w:marRight w:val="0"/>
      <w:marTop w:val="0"/>
      <w:marBottom w:val="0"/>
      <w:divBdr>
        <w:top w:val="none" w:sz="0" w:space="0" w:color="auto"/>
        <w:left w:val="none" w:sz="0" w:space="0" w:color="auto"/>
        <w:bottom w:val="none" w:sz="0" w:space="0" w:color="auto"/>
        <w:right w:val="none" w:sz="0" w:space="0" w:color="auto"/>
      </w:divBdr>
    </w:div>
    <w:div w:id="1441220296">
      <w:bodyDiv w:val="1"/>
      <w:marLeft w:val="0"/>
      <w:marRight w:val="0"/>
      <w:marTop w:val="0"/>
      <w:marBottom w:val="0"/>
      <w:divBdr>
        <w:top w:val="none" w:sz="0" w:space="0" w:color="auto"/>
        <w:left w:val="none" w:sz="0" w:space="0" w:color="auto"/>
        <w:bottom w:val="none" w:sz="0" w:space="0" w:color="auto"/>
        <w:right w:val="none" w:sz="0" w:space="0" w:color="auto"/>
      </w:divBdr>
    </w:div>
    <w:div w:id="1581716266">
      <w:bodyDiv w:val="1"/>
      <w:marLeft w:val="0"/>
      <w:marRight w:val="0"/>
      <w:marTop w:val="0"/>
      <w:marBottom w:val="0"/>
      <w:divBdr>
        <w:top w:val="none" w:sz="0" w:space="0" w:color="auto"/>
        <w:left w:val="none" w:sz="0" w:space="0" w:color="auto"/>
        <w:bottom w:val="none" w:sz="0" w:space="0" w:color="auto"/>
        <w:right w:val="none" w:sz="0" w:space="0" w:color="auto"/>
      </w:divBdr>
    </w:div>
    <w:div w:id="1765221471">
      <w:bodyDiv w:val="1"/>
      <w:marLeft w:val="0"/>
      <w:marRight w:val="0"/>
      <w:marTop w:val="0"/>
      <w:marBottom w:val="0"/>
      <w:divBdr>
        <w:top w:val="none" w:sz="0" w:space="0" w:color="auto"/>
        <w:left w:val="none" w:sz="0" w:space="0" w:color="auto"/>
        <w:bottom w:val="none" w:sz="0" w:space="0" w:color="auto"/>
        <w:right w:val="none" w:sz="0" w:space="0" w:color="auto"/>
      </w:divBdr>
    </w:div>
    <w:div w:id="1986469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C5939B-3846-4790-A80E-663F6FE7A0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13</Pages>
  <Words>3128</Words>
  <Characters>17835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Add a program code filter that works like the asset manager filter</vt:lpstr>
    </vt:vector>
  </TitlesOfParts>
  <Company>The Boeing Company</Company>
  <LinksUpToDate>false</LinksUpToDate>
  <CharactersWithSpaces>20922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Add a program code filter that works like the asset manager filter</dc:title>
  <dc:creator>Jonathan</dc:creator>
  <cp:lastModifiedBy>M284005</cp:lastModifiedBy>
  <cp:revision>3</cp:revision>
  <dcterms:created xsi:type="dcterms:W3CDTF">2013-08-29T17:46:00Z</dcterms:created>
  <dcterms:modified xsi:type="dcterms:W3CDTF">2013-08-29T17:55:00Z</dcterms:modified>
</cp:coreProperties>
</file>